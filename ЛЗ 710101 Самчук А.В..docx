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90B7F6" w14:textId="77777777" w:rsidR="00132FEC" w:rsidRPr="0052499D" w:rsidRDefault="00132FEC" w:rsidP="00132FEC">
      <w:pPr>
        <w:pStyle w:val="a3"/>
        <w:tabs>
          <w:tab w:val="left" w:pos="1134"/>
        </w:tabs>
        <w:contextualSpacing/>
        <w:jc w:val="center"/>
        <w:rPr>
          <w:sz w:val="22"/>
          <w:szCs w:val="22"/>
        </w:rPr>
      </w:pPr>
      <w:r w:rsidRPr="0052499D">
        <w:rPr>
          <w:sz w:val="22"/>
          <w:szCs w:val="22"/>
        </w:rPr>
        <w:t>Министерство образования Республики Беларусь</w:t>
      </w:r>
    </w:p>
    <w:tbl>
      <w:tblPr>
        <w:tblW w:w="9639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132FEC" w:rsidRPr="00533EA0" w14:paraId="6ED4ACB9" w14:textId="77777777" w:rsidTr="00B84FBB">
        <w:tc>
          <w:tcPr>
            <w:tcW w:w="9639" w:type="dxa"/>
          </w:tcPr>
          <w:p w14:paraId="2BEE44DD" w14:textId="77777777" w:rsidR="00132FEC" w:rsidRPr="00533EA0" w:rsidRDefault="00132FEC" w:rsidP="00B84FBB">
            <w:pPr>
              <w:spacing w:before="120"/>
              <w:contextualSpacing/>
              <w:jc w:val="center"/>
            </w:pPr>
            <w:r w:rsidRPr="00533EA0">
              <w:rPr>
                <w:sz w:val="22"/>
                <w:szCs w:val="22"/>
              </w:rPr>
              <w:t>Учреждение образования</w:t>
            </w:r>
            <w:r w:rsidRPr="00533EA0">
              <w:br/>
              <w:t>БЕЛОРУССКИЙ ГОСУДАРСТВЕННЫЙ УНИВЕРСИТЕТ ИНФОРМАТИКИ И РАДИОЭЛЕКТРОНИКИ</w:t>
            </w:r>
          </w:p>
        </w:tc>
      </w:tr>
    </w:tbl>
    <w:p w14:paraId="6FF31842" w14:textId="77777777" w:rsidR="00132FEC" w:rsidRPr="00533EA0" w:rsidRDefault="00132FEC" w:rsidP="00132FEC">
      <w:pPr>
        <w:contextualSpacing/>
      </w:pPr>
    </w:p>
    <w:p w14:paraId="5BF6A146" w14:textId="77777777" w:rsidR="00132FEC" w:rsidRDefault="00132FEC" w:rsidP="00132FEC">
      <w:pPr>
        <w:spacing w:before="120" w:after="120"/>
        <w:contextualSpacing/>
        <w:rPr>
          <w:sz w:val="22"/>
          <w:szCs w:val="22"/>
        </w:rPr>
      </w:pPr>
      <w:r w:rsidRPr="00533EA0">
        <w:rPr>
          <w:sz w:val="22"/>
          <w:szCs w:val="22"/>
        </w:rPr>
        <w:t>Факультет компьютерного проектирования   Кафедра инженерной психологии и эргономики</w:t>
      </w:r>
    </w:p>
    <w:p w14:paraId="1F95D9AA" w14:textId="77777777" w:rsidR="00132FEC" w:rsidRPr="004F09F3" w:rsidRDefault="00132FEC" w:rsidP="00132FEC">
      <w:pPr>
        <w:spacing w:before="120" w:after="120"/>
        <w:contextualSpacing/>
        <w:rPr>
          <w:sz w:val="6"/>
          <w:szCs w:val="22"/>
        </w:rPr>
      </w:pPr>
    </w:p>
    <w:p w14:paraId="52CC236D" w14:textId="77777777" w:rsidR="00132FEC" w:rsidRDefault="00132FEC" w:rsidP="00132FEC">
      <w:pPr>
        <w:spacing w:before="120" w:after="120"/>
        <w:ind w:left="4111" w:hanging="4111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Направление специальности </w:t>
      </w:r>
      <w:r w:rsidRPr="00F67341">
        <w:rPr>
          <w:sz w:val="22"/>
          <w:szCs w:val="22"/>
        </w:rPr>
        <w:t>1-40 05 01</w:t>
      </w:r>
      <w:r>
        <w:rPr>
          <w:sz w:val="22"/>
          <w:szCs w:val="22"/>
        </w:rPr>
        <w:t xml:space="preserve">-09 </w:t>
      </w:r>
      <w:r w:rsidRPr="00F67341">
        <w:rPr>
          <w:sz w:val="22"/>
          <w:szCs w:val="22"/>
        </w:rPr>
        <w:t>Информационные системы и технологии</w:t>
      </w:r>
      <w:r>
        <w:rPr>
          <w:sz w:val="22"/>
          <w:szCs w:val="22"/>
        </w:rPr>
        <w:t xml:space="preserve"> </w:t>
      </w:r>
    </w:p>
    <w:p w14:paraId="7C77F02D" w14:textId="77777777" w:rsidR="00132FEC" w:rsidRDefault="00132FEC" w:rsidP="00132FEC">
      <w:pPr>
        <w:spacing w:before="120" w:after="120"/>
        <w:ind w:left="4111" w:hanging="142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(в</w:t>
      </w:r>
      <w:r w:rsidRPr="00F67341">
        <w:rPr>
          <w:sz w:val="22"/>
          <w:szCs w:val="22"/>
        </w:rPr>
        <w:t xml:space="preserve"> обеспечении промышленной безопасности</w:t>
      </w:r>
      <w:r>
        <w:rPr>
          <w:sz w:val="22"/>
          <w:szCs w:val="22"/>
        </w:rPr>
        <w:t>)</w:t>
      </w:r>
    </w:p>
    <w:p w14:paraId="2045D78D" w14:textId="77777777" w:rsidR="005F60E5" w:rsidRPr="00533EA0" w:rsidRDefault="005F60E5" w:rsidP="000A4D01">
      <w:pPr>
        <w:contextualSpacing/>
        <w:rPr>
          <w:sz w:val="22"/>
          <w:szCs w:val="22"/>
        </w:rPr>
      </w:pPr>
    </w:p>
    <w:p w14:paraId="326AF099" w14:textId="77777777" w:rsidR="005F60E5" w:rsidRPr="00533EA0" w:rsidRDefault="005F60E5" w:rsidP="000A4D01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УТВЕРЖДАЮ</w:t>
      </w:r>
    </w:p>
    <w:p w14:paraId="4B9CF626" w14:textId="77777777" w:rsidR="005F60E5" w:rsidRPr="00533EA0" w:rsidRDefault="005F60E5" w:rsidP="000A4D01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 xml:space="preserve">Заведующий кафедрой </w:t>
      </w:r>
      <w:proofErr w:type="spellStart"/>
      <w:r w:rsidRPr="00533EA0">
        <w:rPr>
          <w:sz w:val="24"/>
          <w:szCs w:val="24"/>
        </w:rPr>
        <w:t>ИПиЭ</w:t>
      </w:r>
      <w:proofErr w:type="spellEnd"/>
    </w:p>
    <w:p w14:paraId="0B53F228" w14:textId="22CB766E" w:rsidR="00025ECA" w:rsidRPr="00025ECA" w:rsidRDefault="00025ECA" w:rsidP="000A4D01">
      <w:pPr>
        <w:contextualSpacing/>
        <w:jc w:val="right"/>
        <w:rPr>
          <w:sz w:val="24"/>
          <w:szCs w:val="24"/>
        </w:rPr>
      </w:pPr>
      <w:r w:rsidRPr="00025ECA">
        <w:rPr>
          <w:sz w:val="24"/>
          <w:szCs w:val="24"/>
        </w:rPr>
        <w:t xml:space="preserve">Казак Т.В </w:t>
      </w:r>
    </w:p>
    <w:p w14:paraId="79A48487" w14:textId="646F6C6D" w:rsidR="005F60E5" w:rsidRPr="00533EA0" w:rsidRDefault="00FC478B" w:rsidP="000A4D01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>2</w:t>
      </w:r>
      <w:r w:rsidR="00675C93">
        <w:rPr>
          <w:sz w:val="24"/>
          <w:szCs w:val="24"/>
        </w:rPr>
        <w:t>3</w:t>
      </w:r>
      <w:r w:rsidRPr="00533EA0">
        <w:rPr>
          <w:sz w:val="24"/>
          <w:szCs w:val="24"/>
        </w:rPr>
        <w:t xml:space="preserve"> </w:t>
      </w:r>
      <w:r w:rsidR="00A27B50">
        <w:rPr>
          <w:sz w:val="24"/>
          <w:szCs w:val="24"/>
        </w:rPr>
        <w:t xml:space="preserve">марта </w:t>
      </w:r>
      <w:r w:rsidR="00950E8A" w:rsidRPr="00533EA0">
        <w:rPr>
          <w:sz w:val="24"/>
          <w:szCs w:val="24"/>
        </w:rPr>
        <w:t>20</w:t>
      </w:r>
      <w:r w:rsidR="0089724E">
        <w:rPr>
          <w:sz w:val="24"/>
          <w:szCs w:val="24"/>
        </w:rPr>
        <w:t>2</w:t>
      </w:r>
      <w:r w:rsidR="00025ECA">
        <w:rPr>
          <w:sz w:val="24"/>
          <w:szCs w:val="24"/>
        </w:rPr>
        <w:t>1</w:t>
      </w:r>
      <w:r w:rsidR="005F60E5" w:rsidRPr="00533EA0">
        <w:rPr>
          <w:sz w:val="24"/>
          <w:szCs w:val="24"/>
        </w:rPr>
        <w:t xml:space="preserve"> г.</w:t>
      </w:r>
    </w:p>
    <w:p w14:paraId="377D1D43" w14:textId="77777777" w:rsidR="00324D46" w:rsidRPr="00533EA0" w:rsidRDefault="00324D46" w:rsidP="006B094A">
      <w:pPr>
        <w:contextualSpacing/>
        <w:rPr>
          <w:sz w:val="24"/>
          <w:szCs w:val="24"/>
        </w:rPr>
      </w:pPr>
    </w:p>
    <w:p w14:paraId="55D874AC" w14:textId="77777777" w:rsidR="005F60E5" w:rsidRPr="00533EA0" w:rsidRDefault="005F60E5" w:rsidP="006B094A">
      <w:pPr>
        <w:contextualSpacing/>
        <w:jc w:val="center"/>
        <w:rPr>
          <w:b/>
          <w:bCs/>
          <w:sz w:val="24"/>
          <w:szCs w:val="24"/>
        </w:rPr>
      </w:pPr>
      <w:r w:rsidRPr="00533EA0">
        <w:rPr>
          <w:b/>
          <w:bCs/>
          <w:sz w:val="24"/>
          <w:szCs w:val="24"/>
        </w:rPr>
        <w:t>ЗАДАНИЕ</w:t>
      </w:r>
    </w:p>
    <w:p w14:paraId="6C00C273" w14:textId="77777777" w:rsidR="005F60E5" w:rsidRPr="00533EA0" w:rsidRDefault="005F60E5" w:rsidP="006B094A">
      <w:pPr>
        <w:contextualSpacing/>
        <w:jc w:val="center"/>
        <w:rPr>
          <w:b/>
          <w:bCs/>
          <w:sz w:val="24"/>
          <w:szCs w:val="24"/>
        </w:rPr>
      </w:pPr>
      <w:bookmarkStart w:id="0" w:name="_Toc246409746"/>
      <w:r w:rsidRPr="00533EA0">
        <w:rPr>
          <w:b/>
          <w:bCs/>
          <w:sz w:val="24"/>
          <w:szCs w:val="24"/>
        </w:rPr>
        <w:t>по дипломному проекту студент</w:t>
      </w:r>
      <w:bookmarkEnd w:id="0"/>
      <w:r w:rsidR="00597BC0" w:rsidRPr="00533EA0">
        <w:rPr>
          <w:b/>
          <w:bCs/>
          <w:sz w:val="24"/>
          <w:szCs w:val="24"/>
        </w:rPr>
        <w:t>а</w:t>
      </w:r>
    </w:p>
    <w:p w14:paraId="7430990E" w14:textId="77777777" w:rsidR="005F60E5" w:rsidRPr="00533EA0" w:rsidRDefault="005F60E5" w:rsidP="006B094A">
      <w:pPr>
        <w:contextualSpacing/>
        <w:jc w:val="center"/>
        <w:rPr>
          <w:b/>
          <w:bCs/>
          <w:sz w:val="16"/>
          <w:szCs w:val="16"/>
        </w:rPr>
      </w:pPr>
    </w:p>
    <w:p w14:paraId="076CA1DB" w14:textId="7FF8E45E" w:rsidR="00324D46" w:rsidRPr="00533EA0" w:rsidRDefault="003E79A3" w:rsidP="006B094A">
      <w:pPr>
        <w:contextualSpacing/>
        <w:jc w:val="center"/>
        <w:rPr>
          <w:sz w:val="24"/>
          <w:szCs w:val="28"/>
        </w:rPr>
      </w:pPr>
      <w:proofErr w:type="spellStart"/>
      <w:r>
        <w:rPr>
          <w:sz w:val="24"/>
          <w:szCs w:val="28"/>
        </w:rPr>
        <w:t>Самчука</w:t>
      </w:r>
      <w:proofErr w:type="spellEnd"/>
      <w:r>
        <w:rPr>
          <w:sz w:val="24"/>
          <w:szCs w:val="28"/>
        </w:rPr>
        <w:t xml:space="preserve"> </w:t>
      </w:r>
      <w:r w:rsidR="0052132F" w:rsidRPr="00533EA0">
        <w:rPr>
          <w:sz w:val="24"/>
          <w:szCs w:val="28"/>
        </w:rPr>
        <w:t>Алексея Владимировича</w:t>
      </w:r>
    </w:p>
    <w:p w14:paraId="6D89F418" w14:textId="77777777" w:rsidR="00324D46" w:rsidRPr="00533EA0" w:rsidRDefault="00324D46" w:rsidP="006B094A">
      <w:pPr>
        <w:contextualSpacing/>
        <w:jc w:val="center"/>
        <w:rPr>
          <w:sz w:val="16"/>
          <w:szCs w:val="16"/>
        </w:rPr>
      </w:pPr>
    </w:p>
    <w:p w14:paraId="60663CFF" w14:textId="266FC054" w:rsidR="005F60E5" w:rsidRPr="00533EA0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1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 xml:space="preserve">Тема проекта </w:t>
      </w:r>
      <w:r w:rsidR="00525786" w:rsidRPr="00533EA0">
        <w:rPr>
          <w:sz w:val="24"/>
          <w:szCs w:val="24"/>
        </w:rPr>
        <w:t>«</w:t>
      </w:r>
      <w:r w:rsidR="003E79A3">
        <w:rPr>
          <w:sz w:val="24"/>
        </w:rPr>
        <w:t>Программное приложение по оценке финансовых рисков предприятия</w:t>
      </w:r>
      <w:r w:rsidR="00DA534B" w:rsidRPr="00533EA0">
        <w:rPr>
          <w:sz w:val="24"/>
          <w:szCs w:val="24"/>
        </w:rPr>
        <w:t>»</w:t>
      </w:r>
      <w:r w:rsidR="00863388" w:rsidRPr="00533EA0">
        <w:rPr>
          <w:sz w:val="24"/>
          <w:szCs w:val="24"/>
        </w:rPr>
        <w:t xml:space="preserve"> </w:t>
      </w:r>
      <w:r w:rsidRPr="00533EA0">
        <w:rPr>
          <w:sz w:val="24"/>
          <w:szCs w:val="24"/>
        </w:rPr>
        <w:t>утверждена приказом по университету</w:t>
      </w:r>
      <w:r w:rsidR="00863388" w:rsidRPr="00533EA0">
        <w:rPr>
          <w:sz w:val="24"/>
          <w:szCs w:val="24"/>
        </w:rPr>
        <w:t xml:space="preserve"> </w:t>
      </w:r>
      <w:r w:rsidRPr="00533EA0">
        <w:rPr>
          <w:sz w:val="24"/>
          <w:szCs w:val="24"/>
        </w:rPr>
        <w:t>от</w:t>
      </w:r>
      <w:r w:rsidR="00863388" w:rsidRPr="00533EA0">
        <w:rPr>
          <w:sz w:val="24"/>
          <w:szCs w:val="24"/>
        </w:rPr>
        <w:t xml:space="preserve"> </w:t>
      </w:r>
      <w:r w:rsidR="0089724E">
        <w:rPr>
          <w:sz w:val="24"/>
          <w:szCs w:val="24"/>
        </w:rPr>
        <w:t>1</w:t>
      </w:r>
      <w:r w:rsidR="00025ECA">
        <w:rPr>
          <w:sz w:val="24"/>
          <w:szCs w:val="24"/>
        </w:rPr>
        <w:t>1</w:t>
      </w:r>
      <w:r w:rsidR="0089724E">
        <w:rPr>
          <w:sz w:val="24"/>
          <w:szCs w:val="24"/>
        </w:rPr>
        <w:t xml:space="preserve"> </w:t>
      </w:r>
      <w:r w:rsidR="00025ECA">
        <w:rPr>
          <w:sz w:val="24"/>
          <w:szCs w:val="24"/>
        </w:rPr>
        <w:t xml:space="preserve">января </w:t>
      </w:r>
      <w:r w:rsidR="0089724E">
        <w:rPr>
          <w:sz w:val="24"/>
          <w:szCs w:val="24"/>
        </w:rPr>
        <w:t>202</w:t>
      </w:r>
      <w:r w:rsidR="00025ECA">
        <w:rPr>
          <w:sz w:val="24"/>
          <w:szCs w:val="24"/>
        </w:rPr>
        <w:t>1</w:t>
      </w:r>
      <w:r w:rsidR="00675C93">
        <w:rPr>
          <w:sz w:val="24"/>
          <w:szCs w:val="24"/>
        </w:rPr>
        <w:t xml:space="preserve"> г. </w:t>
      </w:r>
      <w:r w:rsidR="00FC478B" w:rsidRPr="00533EA0">
        <w:rPr>
          <w:sz w:val="24"/>
          <w:szCs w:val="24"/>
        </w:rPr>
        <w:t>№</w:t>
      </w:r>
      <w:r w:rsidR="00675C93">
        <w:rPr>
          <w:sz w:val="24"/>
          <w:szCs w:val="24"/>
        </w:rPr>
        <w:t xml:space="preserve"> </w:t>
      </w:r>
      <w:r w:rsidR="00025ECA">
        <w:rPr>
          <w:sz w:val="24"/>
          <w:szCs w:val="24"/>
        </w:rPr>
        <w:t>36</w:t>
      </w:r>
      <w:r w:rsidR="00675C93">
        <w:rPr>
          <w:sz w:val="24"/>
          <w:szCs w:val="24"/>
        </w:rPr>
        <w:t>-с.</w:t>
      </w:r>
    </w:p>
    <w:p w14:paraId="4D3EDB47" w14:textId="77777777" w:rsidR="005F60E5" w:rsidRPr="00533EA0" w:rsidRDefault="005F60E5" w:rsidP="006B094A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7F6F080F" w14:textId="4A5E36D8" w:rsidR="005F60E5" w:rsidRPr="00533EA0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2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>Срок сдачи студентом з</w:t>
      </w:r>
      <w:r w:rsidR="00950E8A" w:rsidRPr="00533EA0">
        <w:rPr>
          <w:sz w:val="24"/>
          <w:szCs w:val="24"/>
        </w:rPr>
        <w:t xml:space="preserve">аконченного проекта </w:t>
      </w:r>
      <w:r w:rsidR="00A27B50">
        <w:rPr>
          <w:sz w:val="24"/>
          <w:szCs w:val="24"/>
        </w:rPr>
        <w:t>18</w:t>
      </w:r>
      <w:r w:rsidR="00863388" w:rsidRPr="00533EA0">
        <w:rPr>
          <w:sz w:val="24"/>
          <w:szCs w:val="24"/>
        </w:rPr>
        <w:t xml:space="preserve"> мая</w:t>
      </w:r>
      <w:r w:rsidR="00443D24" w:rsidRPr="00533EA0">
        <w:rPr>
          <w:sz w:val="24"/>
          <w:szCs w:val="24"/>
        </w:rPr>
        <w:t xml:space="preserve"> 20</w:t>
      </w:r>
      <w:r w:rsidR="0089724E">
        <w:rPr>
          <w:sz w:val="24"/>
          <w:szCs w:val="24"/>
        </w:rPr>
        <w:t>2</w:t>
      </w:r>
      <w:r w:rsidR="00025ECA">
        <w:rPr>
          <w:sz w:val="24"/>
          <w:szCs w:val="24"/>
        </w:rPr>
        <w:t>1</w:t>
      </w:r>
      <w:r w:rsidRPr="00533EA0">
        <w:rPr>
          <w:sz w:val="24"/>
          <w:szCs w:val="24"/>
        </w:rPr>
        <w:t xml:space="preserve"> г.</w:t>
      </w:r>
    </w:p>
    <w:p w14:paraId="61951C69" w14:textId="77777777" w:rsidR="005F60E5" w:rsidRPr="00533EA0" w:rsidRDefault="005F60E5" w:rsidP="006B094A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306FD6D1" w14:textId="430DA28E" w:rsidR="00CE3849" w:rsidRPr="00533EA0" w:rsidRDefault="00CE3849" w:rsidP="00CE3849">
      <w:pPr>
        <w:tabs>
          <w:tab w:val="left" w:pos="567"/>
        </w:tabs>
        <w:ind w:firstLine="284"/>
        <w:jc w:val="both"/>
        <w:rPr>
          <w:sz w:val="24"/>
        </w:rPr>
      </w:pPr>
      <w:r w:rsidRPr="00533EA0">
        <w:rPr>
          <w:sz w:val="24"/>
          <w:szCs w:val="24"/>
        </w:rPr>
        <w:t>3</w:t>
      </w:r>
      <w:r w:rsidRPr="00533EA0">
        <w:rPr>
          <w:sz w:val="24"/>
          <w:szCs w:val="24"/>
        </w:rPr>
        <w:tab/>
        <w:t xml:space="preserve">Исходные данные к проекту: </w:t>
      </w:r>
      <w:r w:rsidRPr="00533EA0">
        <w:rPr>
          <w:sz w:val="24"/>
        </w:rPr>
        <w:t xml:space="preserve">операционная система </w:t>
      </w:r>
      <w:r w:rsidR="003E79A3">
        <w:rPr>
          <w:sz w:val="24"/>
          <w:lang w:val="en-US"/>
        </w:rPr>
        <w:t>Windows</w:t>
      </w:r>
      <w:r w:rsidR="003E79A3" w:rsidRPr="003E79A3">
        <w:rPr>
          <w:sz w:val="24"/>
        </w:rPr>
        <w:t xml:space="preserve"> 10</w:t>
      </w:r>
      <w:r w:rsidRPr="00533EA0">
        <w:rPr>
          <w:sz w:val="24"/>
        </w:rPr>
        <w:t xml:space="preserve"> </w:t>
      </w:r>
      <w:r>
        <w:rPr>
          <w:sz w:val="24"/>
        </w:rPr>
        <w:t>,</w:t>
      </w:r>
      <w:r w:rsidRPr="00533EA0">
        <w:rPr>
          <w:sz w:val="24"/>
        </w:rPr>
        <w:t xml:space="preserve"> язык программирования </w:t>
      </w:r>
      <w:r w:rsidR="003E79A3">
        <w:rPr>
          <w:sz w:val="24"/>
          <w:lang w:val="en-US"/>
        </w:rPr>
        <w:t>python</w:t>
      </w:r>
      <w:r w:rsidRPr="00533EA0">
        <w:rPr>
          <w:sz w:val="24"/>
        </w:rPr>
        <w:t xml:space="preserve"> </w:t>
      </w:r>
      <w:r>
        <w:rPr>
          <w:sz w:val="24"/>
        </w:rPr>
        <w:t xml:space="preserve">, </w:t>
      </w:r>
      <w:r w:rsidRPr="00533EA0">
        <w:rPr>
          <w:sz w:val="24"/>
        </w:rPr>
        <w:t xml:space="preserve"> программная платформа </w:t>
      </w:r>
      <w:r w:rsidR="003E79A3">
        <w:rPr>
          <w:sz w:val="24"/>
          <w:lang w:val="en-US"/>
        </w:rPr>
        <w:t>Django</w:t>
      </w:r>
      <w:r w:rsidRPr="00533EA0">
        <w:rPr>
          <w:sz w:val="24"/>
        </w:rPr>
        <w:t xml:space="preserve"> </w:t>
      </w:r>
      <w:r>
        <w:rPr>
          <w:sz w:val="24"/>
        </w:rPr>
        <w:t>,</w:t>
      </w:r>
      <w:r w:rsidRPr="00533EA0">
        <w:rPr>
          <w:sz w:val="24"/>
        </w:rPr>
        <w:t xml:space="preserve"> среда разработки </w:t>
      </w:r>
      <w:proofErr w:type="spellStart"/>
      <w:r w:rsidR="00100CD0">
        <w:rPr>
          <w:sz w:val="24"/>
          <w:lang w:val="en-US"/>
        </w:rPr>
        <w:t>JetBrains</w:t>
      </w:r>
      <w:proofErr w:type="spellEnd"/>
      <w:r w:rsidR="00100CD0" w:rsidRPr="00100CD0">
        <w:rPr>
          <w:sz w:val="24"/>
        </w:rPr>
        <w:t xml:space="preserve"> </w:t>
      </w:r>
      <w:proofErr w:type="spellStart"/>
      <w:r w:rsidR="00100CD0">
        <w:rPr>
          <w:sz w:val="24"/>
          <w:lang w:val="en-US"/>
        </w:rPr>
        <w:t>PyCharm</w:t>
      </w:r>
      <w:proofErr w:type="spellEnd"/>
      <w:r w:rsidRPr="00533EA0">
        <w:rPr>
          <w:sz w:val="24"/>
        </w:rPr>
        <w:t xml:space="preserve"> </w:t>
      </w:r>
      <w:r>
        <w:rPr>
          <w:sz w:val="24"/>
        </w:rPr>
        <w:t>,</w:t>
      </w:r>
      <w:r w:rsidRPr="00533EA0">
        <w:rPr>
          <w:sz w:val="24"/>
        </w:rPr>
        <w:t xml:space="preserve"> хранение данных </w:t>
      </w:r>
      <w:r w:rsidR="00100CD0">
        <w:rPr>
          <w:sz w:val="24"/>
          <w:lang w:val="en-US"/>
        </w:rPr>
        <w:t>SQLite</w:t>
      </w:r>
      <w:r w:rsidR="00100CD0" w:rsidRPr="00100CD0">
        <w:rPr>
          <w:sz w:val="24"/>
        </w:rPr>
        <w:t>.</w:t>
      </w:r>
      <w:r w:rsidRPr="00533EA0">
        <w:rPr>
          <w:sz w:val="24"/>
        </w:rPr>
        <w:t xml:space="preserve"> </w:t>
      </w:r>
    </w:p>
    <w:p w14:paraId="4D90CE44" w14:textId="77777777" w:rsidR="00AB5DD5" w:rsidRPr="00533EA0" w:rsidRDefault="00AB5DD5" w:rsidP="006B094A">
      <w:pPr>
        <w:tabs>
          <w:tab w:val="left" w:pos="567"/>
        </w:tabs>
        <w:ind w:firstLine="426"/>
        <w:contextualSpacing/>
        <w:jc w:val="both"/>
        <w:rPr>
          <w:sz w:val="10"/>
          <w:szCs w:val="24"/>
        </w:rPr>
      </w:pPr>
    </w:p>
    <w:p w14:paraId="4745E556" w14:textId="1C6C6E20" w:rsidR="003A5756" w:rsidRPr="00533EA0" w:rsidRDefault="003A5756" w:rsidP="006B094A">
      <w:pPr>
        <w:tabs>
          <w:tab w:val="left" w:pos="567"/>
        </w:tabs>
        <w:ind w:firstLine="426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Назначение разработки:</w:t>
      </w:r>
      <w:r w:rsidR="00011A15" w:rsidRPr="00533EA0">
        <w:rPr>
          <w:sz w:val="24"/>
          <w:szCs w:val="24"/>
        </w:rPr>
        <w:t xml:space="preserve"> </w:t>
      </w:r>
      <w:r w:rsidR="00100CD0">
        <w:rPr>
          <w:sz w:val="24"/>
          <w:szCs w:val="24"/>
        </w:rPr>
        <w:t>упрощение рабочего процесса специалистов по финансам и автоматизация расчёта финансовых рисков</w:t>
      </w:r>
    </w:p>
    <w:p w14:paraId="5F7BFDE4" w14:textId="77777777" w:rsidR="005F60E5" w:rsidRPr="00533EA0" w:rsidRDefault="005F60E5" w:rsidP="006B094A">
      <w:pPr>
        <w:tabs>
          <w:tab w:val="left" w:pos="567"/>
        </w:tabs>
        <w:ind w:firstLine="708"/>
        <w:contextualSpacing/>
        <w:jc w:val="both"/>
        <w:rPr>
          <w:sz w:val="16"/>
          <w:szCs w:val="16"/>
        </w:rPr>
      </w:pPr>
    </w:p>
    <w:p w14:paraId="32C7F204" w14:textId="77777777" w:rsidR="005F60E5" w:rsidRPr="00533EA0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4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>Содержание расчетно-пояснительной записки</w:t>
      </w:r>
    </w:p>
    <w:p w14:paraId="3B9C434B" w14:textId="77777777" w:rsidR="00324D46" w:rsidRPr="00533EA0" w:rsidRDefault="005F60E5" w:rsidP="006B094A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Введение</w:t>
      </w:r>
    </w:p>
    <w:p w14:paraId="74CE64CB" w14:textId="77777777" w:rsidR="00BC4910" w:rsidRPr="00100CD0" w:rsidRDefault="004E666A" w:rsidP="00FC3E30">
      <w:pPr>
        <w:tabs>
          <w:tab w:val="left" w:pos="426"/>
          <w:tab w:val="left" w:pos="567"/>
          <w:tab w:val="left" w:pos="851"/>
        </w:tabs>
        <w:ind w:firstLine="284"/>
        <w:contextualSpacing/>
        <w:jc w:val="both"/>
        <w:rPr>
          <w:color w:val="FF0000"/>
          <w:sz w:val="24"/>
        </w:rPr>
      </w:pPr>
      <w:r w:rsidRPr="00533EA0">
        <w:rPr>
          <w:sz w:val="24"/>
          <w:szCs w:val="24"/>
        </w:rPr>
        <w:t>1</w:t>
      </w:r>
      <w:r w:rsidR="00FC3E30" w:rsidRPr="00533EA0">
        <w:rPr>
          <w:sz w:val="24"/>
          <w:szCs w:val="24"/>
        </w:rPr>
        <w:tab/>
      </w:r>
      <w:r w:rsidR="00FC3E30" w:rsidRPr="00533EA0">
        <w:rPr>
          <w:sz w:val="24"/>
          <w:szCs w:val="24"/>
        </w:rPr>
        <w:tab/>
      </w:r>
      <w:r w:rsidR="00322E3A" w:rsidRPr="00100CD0">
        <w:rPr>
          <w:color w:val="FF0000"/>
          <w:sz w:val="24"/>
        </w:rPr>
        <w:t>Информационное обеспечение документооборота</w:t>
      </w:r>
    </w:p>
    <w:p w14:paraId="2CFDA3B4" w14:textId="77777777" w:rsidR="004B36A3" w:rsidRPr="00100CD0" w:rsidRDefault="004B36A3" w:rsidP="006B094A">
      <w:pPr>
        <w:ind w:firstLine="567"/>
        <w:jc w:val="both"/>
        <w:rPr>
          <w:bCs/>
          <w:color w:val="FF0000"/>
          <w:sz w:val="24"/>
          <w:szCs w:val="24"/>
        </w:rPr>
      </w:pPr>
      <w:r w:rsidRPr="00100CD0">
        <w:rPr>
          <w:color w:val="FF0000"/>
          <w:sz w:val="24"/>
          <w:szCs w:val="24"/>
        </w:rPr>
        <w:t>1.1</w:t>
      </w:r>
      <w:r w:rsidR="00221046" w:rsidRPr="00100CD0">
        <w:rPr>
          <w:bCs/>
          <w:color w:val="FF0000"/>
          <w:sz w:val="24"/>
          <w:szCs w:val="24"/>
        </w:rPr>
        <w:t xml:space="preserve"> </w:t>
      </w:r>
      <w:r w:rsidR="00322E3A" w:rsidRPr="00100CD0">
        <w:rPr>
          <w:color w:val="FF0000"/>
          <w:sz w:val="24"/>
        </w:rPr>
        <w:t>Банковский документооборот бизнес-процессов</w:t>
      </w:r>
    </w:p>
    <w:p w14:paraId="197DEFDC" w14:textId="77777777" w:rsidR="00322E3A" w:rsidRPr="00100CD0" w:rsidRDefault="00322E3A" w:rsidP="006B094A">
      <w:pPr>
        <w:ind w:firstLine="567"/>
        <w:jc w:val="both"/>
        <w:rPr>
          <w:bCs/>
          <w:color w:val="FF0000"/>
          <w:sz w:val="24"/>
          <w:szCs w:val="24"/>
        </w:rPr>
      </w:pPr>
      <w:r w:rsidRPr="00100CD0">
        <w:rPr>
          <w:bCs/>
          <w:color w:val="FF0000"/>
          <w:sz w:val="24"/>
          <w:szCs w:val="24"/>
        </w:rPr>
        <w:t>1.2 Системы документооборота</w:t>
      </w:r>
    </w:p>
    <w:p w14:paraId="0F6778A2" w14:textId="77777777" w:rsidR="004B36A3" w:rsidRPr="00533EA0" w:rsidRDefault="004B36A3" w:rsidP="006B094A">
      <w:pPr>
        <w:pStyle w:val="1"/>
        <w:keepNext/>
        <w:keepLines/>
        <w:ind w:firstLine="567"/>
        <w:jc w:val="both"/>
        <w:rPr>
          <w:rFonts w:ascii="Times New Roman" w:hAnsi="Times New Roman" w:cs="Times New Roman"/>
          <w:bCs/>
        </w:rPr>
      </w:pPr>
      <w:r w:rsidRPr="00533EA0">
        <w:rPr>
          <w:rFonts w:ascii="Times New Roman" w:hAnsi="Times New Roman" w:cs="Times New Roman"/>
          <w:bCs/>
        </w:rPr>
        <w:t>1.</w:t>
      </w:r>
      <w:r w:rsidR="00322E3A" w:rsidRPr="00533EA0">
        <w:rPr>
          <w:rFonts w:ascii="Times New Roman" w:hAnsi="Times New Roman" w:cs="Times New Roman"/>
          <w:bCs/>
        </w:rPr>
        <w:t>3</w:t>
      </w:r>
      <w:r w:rsidRPr="00533EA0">
        <w:rPr>
          <w:rFonts w:ascii="Times New Roman" w:hAnsi="Times New Roman" w:cs="Times New Roman"/>
          <w:bCs/>
        </w:rPr>
        <w:t xml:space="preserve"> Выводы и </w:t>
      </w:r>
      <w:r w:rsidR="00322E3A" w:rsidRPr="00533EA0">
        <w:rPr>
          <w:rFonts w:ascii="Times New Roman" w:hAnsi="Times New Roman" w:cs="Times New Roman"/>
          <w:bCs/>
        </w:rPr>
        <w:t xml:space="preserve">постановка задачи на дипломное проектирование </w:t>
      </w:r>
    </w:p>
    <w:p w14:paraId="0F8B8AB0" w14:textId="4632D89D" w:rsidR="00675C93" w:rsidRPr="00533EA0" w:rsidRDefault="00015BB0" w:rsidP="00675C93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2</w:t>
      </w:r>
      <w:r w:rsidR="00FC3E30" w:rsidRPr="00533EA0">
        <w:rPr>
          <w:sz w:val="24"/>
          <w:szCs w:val="24"/>
        </w:rPr>
        <w:tab/>
      </w:r>
      <w:r w:rsidR="00675C93" w:rsidRPr="00533EA0">
        <w:rPr>
          <w:sz w:val="24"/>
          <w:szCs w:val="24"/>
        </w:rPr>
        <w:t xml:space="preserve">Разработка </w:t>
      </w:r>
      <w:r w:rsidR="00100CD0">
        <w:rPr>
          <w:sz w:val="24"/>
          <w:szCs w:val="24"/>
        </w:rPr>
        <w:t>программного приложения по оценке финансовых рисков предприятия</w:t>
      </w:r>
    </w:p>
    <w:p w14:paraId="77543F60" w14:textId="2EC946E0" w:rsidR="00675C93" w:rsidRPr="00533EA0" w:rsidRDefault="00675C93" w:rsidP="00675C93">
      <w:pPr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Pr="00533EA0">
        <w:rPr>
          <w:sz w:val="24"/>
          <w:szCs w:val="24"/>
        </w:rPr>
        <w:t xml:space="preserve">.1 Разработка структуры программного </w:t>
      </w:r>
      <w:r w:rsidR="00100CD0">
        <w:rPr>
          <w:sz w:val="24"/>
          <w:szCs w:val="24"/>
        </w:rPr>
        <w:t>приложения</w:t>
      </w:r>
      <w:r w:rsidRPr="00533EA0">
        <w:rPr>
          <w:sz w:val="24"/>
        </w:rPr>
        <w:t xml:space="preserve"> и структуры базы данных</w:t>
      </w:r>
    </w:p>
    <w:p w14:paraId="761043FA" w14:textId="691D579B" w:rsidR="00675C93" w:rsidRPr="00533EA0" w:rsidRDefault="00675C93" w:rsidP="00675C93">
      <w:pPr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Pr="00533EA0">
        <w:rPr>
          <w:sz w:val="24"/>
          <w:szCs w:val="24"/>
        </w:rPr>
        <w:t xml:space="preserve">.2 Разработка алгоритмов работы программного </w:t>
      </w:r>
      <w:r w:rsidR="00100CD0">
        <w:rPr>
          <w:sz w:val="24"/>
          <w:szCs w:val="24"/>
        </w:rPr>
        <w:t>приложения по оценке рисков</w:t>
      </w:r>
    </w:p>
    <w:p w14:paraId="690CC2A2" w14:textId="77777777" w:rsidR="00675C93" w:rsidRPr="00533EA0" w:rsidRDefault="00675C93" w:rsidP="00675C93">
      <w:pPr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Pr="00533EA0">
        <w:rPr>
          <w:sz w:val="24"/>
          <w:szCs w:val="24"/>
        </w:rPr>
        <w:t>.3 Разработка и тестирование программного модуля</w:t>
      </w:r>
    </w:p>
    <w:p w14:paraId="2993A196" w14:textId="77777777" w:rsidR="004C722A" w:rsidRPr="00533EA0" w:rsidRDefault="00015BB0" w:rsidP="00FC3E30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3</w:t>
      </w:r>
      <w:r w:rsidR="00FC3E30" w:rsidRPr="00533EA0">
        <w:rPr>
          <w:sz w:val="24"/>
          <w:szCs w:val="24"/>
        </w:rPr>
        <w:tab/>
      </w:r>
      <w:r w:rsidR="00675C93" w:rsidRPr="00675C93">
        <w:rPr>
          <w:sz w:val="24"/>
          <w:szCs w:val="24"/>
        </w:rPr>
        <w:t xml:space="preserve">Расчет надежности программного средства и производственных рисков   </w:t>
      </w:r>
    </w:p>
    <w:p w14:paraId="1FAABE14" w14:textId="77777777" w:rsidR="00BC4910" w:rsidRDefault="004C722A" w:rsidP="00675C93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3.1 </w:t>
      </w:r>
    </w:p>
    <w:p w14:paraId="744ABCC9" w14:textId="77777777" w:rsidR="00675C93" w:rsidRDefault="00675C93" w:rsidP="00675C93">
      <w:pPr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3.2.</w:t>
      </w:r>
    </w:p>
    <w:p w14:paraId="72395BB5" w14:textId="77777777" w:rsidR="00675C93" w:rsidRPr="00533EA0" w:rsidRDefault="00675C93" w:rsidP="00675C93">
      <w:pPr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3.3.</w:t>
      </w:r>
    </w:p>
    <w:p w14:paraId="1D803627" w14:textId="6E3601C8" w:rsidR="00087637" w:rsidRPr="00533EA0" w:rsidRDefault="00FC3E30" w:rsidP="00FC3E30">
      <w:pPr>
        <w:tabs>
          <w:tab w:val="left" w:pos="567"/>
        </w:tabs>
        <w:ind w:firstLine="284"/>
        <w:contextualSpacing/>
        <w:rPr>
          <w:sz w:val="24"/>
          <w:szCs w:val="24"/>
        </w:rPr>
      </w:pPr>
      <w:r w:rsidRPr="00533EA0">
        <w:rPr>
          <w:sz w:val="24"/>
          <w:szCs w:val="24"/>
        </w:rPr>
        <w:t>4</w:t>
      </w:r>
      <w:r w:rsidRPr="00533EA0">
        <w:rPr>
          <w:sz w:val="24"/>
          <w:szCs w:val="24"/>
        </w:rPr>
        <w:tab/>
      </w:r>
      <w:r w:rsidR="004C722A" w:rsidRPr="00533EA0">
        <w:rPr>
          <w:sz w:val="24"/>
          <w:szCs w:val="24"/>
        </w:rPr>
        <w:t>Технико-экономическое</w:t>
      </w:r>
      <w:r w:rsidR="00F264FD" w:rsidRPr="00533EA0">
        <w:rPr>
          <w:sz w:val="24"/>
          <w:szCs w:val="24"/>
        </w:rPr>
        <w:t xml:space="preserve"> обоснование </w:t>
      </w:r>
      <w:r w:rsidR="00A27B50">
        <w:rPr>
          <w:sz w:val="24"/>
          <w:szCs w:val="24"/>
        </w:rPr>
        <w:t>эффективности  разработки и</w:t>
      </w:r>
      <w:r w:rsidR="004C722A" w:rsidRPr="00533EA0">
        <w:rPr>
          <w:sz w:val="24"/>
          <w:szCs w:val="24"/>
        </w:rPr>
        <w:t xml:space="preserve"> использования </w:t>
      </w:r>
      <w:r w:rsidR="00100CD0">
        <w:rPr>
          <w:sz w:val="24"/>
          <w:szCs w:val="24"/>
        </w:rPr>
        <w:t>приложения по оценке финансовых рисков предприятия</w:t>
      </w:r>
    </w:p>
    <w:p w14:paraId="5AAA3256" w14:textId="77777777" w:rsidR="00087637" w:rsidRPr="00533EA0" w:rsidRDefault="00E12498" w:rsidP="006B094A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4.1 Расчет стоимостной оценки затрат</w:t>
      </w:r>
    </w:p>
    <w:p w14:paraId="4E59E19C" w14:textId="77777777" w:rsidR="00E12498" w:rsidRPr="00533EA0" w:rsidRDefault="00E12498" w:rsidP="006B094A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4.2 Расчет стоимостной оценки результата</w:t>
      </w:r>
    </w:p>
    <w:p w14:paraId="69310BBD" w14:textId="77777777" w:rsidR="00E12498" w:rsidRPr="00533EA0" w:rsidRDefault="00E12498" w:rsidP="006B094A">
      <w:pPr>
        <w:pStyle w:val="5"/>
        <w:spacing w:before="0" w:line="24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533EA0">
        <w:rPr>
          <w:rFonts w:ascii="Times New Roman" w:hAnsi="Times New Roman" w:cs="Times New Roman"/>
          <w:color w:val="auto"/>
          <w:sz w:val="24"/>
          <w:szCs w:val="24"/>
          <w:lang w:val="ru-RU"/>
        </w:rPr>
        <w:t>4.3</w:t>
      </w:r>
      <w:r w:rsidR="00322E3A" w:rsidRPr="00533EA0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</w:t>
      </w:r>
      <w:r w:rsidRPr="00533EA0">
        <w:rPr>
          <w:rFonts w:ascii="Times New Roman" w:hAnsi="Times New Roman" w:cs="Times New Roman"/>
          <w:color w:val="auto"/>
          <w:sz w:val="24"/>
          <w:szCs w:val="24"/>
        </w:rPr>
        <w:t>Расчет показателей эффективности использования программного продукта</w:t>
      </w:r>
      <w:r w:rsidR="00087637" w:rsidRPr="00533EA0">
        <w:rPr>
          <w:rFonts w:ascii="Times New Roman" w:hAnsi="Times New Roman" w:cs="Times New Roman"/>
          <w:color w:val="auto"/>
          <w:sz w:val="24"/>
          <w:szCs w:val="24"/>
          <w:lang w:val="ru-RU"/>
        </w:rPr>
        <w:t>.</w:t>
      </w:r>
    </w:p>
    <w:p w14:paraId="199C4B59" w14:textId="2897226B" w:rsidR="00324D46" w:rsidRPr="00533EA0" w:rsidRDefault="00324D46" w:rsidP="006B094A">
      <w:pPr>
        <w:tabs>
          <w:tab w:val="left" w:pos="567"/>
        </w:tabs>
        <w:ind w:firstLine="284"/>
        <w:contextualSpacing/>
        <w:rPr>
          <w:sz w:val="24"/>
          <w:szCs w:val="24"/>
        </w:rPr>
      </w:pPr>
      <w:r w:rsidRPr="00533EA0">
        <w:rPr>
          <w:sz w:val="24"/>
          <w:szCs w:val="24"/>
        </w:rPr>
        <w:t>5</w:t>
      </w:r>
      <w:r w:rsidR="006B094A" w:rsidRPr="00533EA0">
        <w:rPr>
          <w:sz w:val="24"/>
          <w:szCs w:val="24"/>
        </w:rPr>
        <w:tab/>
      </w:r>
      <w:r w:rsidR="00A27B50">
        <w:rPr>
          <w:sz w:val="24"/>
          <w:szCs w:val="24"/>
        </w:rPr>
        <w:t>Охрана труда</w:t>
      </w:r>
      <w:r w:rsidR="004C722A" w:rsidRPr="00533EA0">
        <w:rPr>
          <w:sz w:val="24"/>
          <w:szCs w:val="24"/>
        </w:rPr>
        <w:t>.</w:t>
      </w:r>
      <w:r w:rsidR="00F264FD" w:rsidRPr="00533EA0">
        <w:rPr>
          <w:sz w:val="24"/>
          <w:szCs w:val="24"/>
        </w:rPr>
        <w:t xml:space="preserve"> </w:t>
      </w:r>
      <w:r w:rsidR="00256F86">
        <w:rPr>
          <w:sz w:val="24"/>
          <w:szCs w:val="24"/>
        </w:rPr>
        <w:t>Реализация эргономических требований к организации и эксплуатации рабочего места при разработке программного приложения</w:t>
      </w:r>
    </w:p>
    <w:p w14:paraId="1C034836" w14:textId="77777777" w:rsidR="00BC4910" w:rsidRPr="00533EA0" w:rsidRDefault="009D717B" w:rsidP="006B094A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Заключение </w:t>
      </w:r>
    </w:p>
    <w:p w14:paraId="44F5FFE8" w14:textId="77777777" w:rsidR="00324D46" w:rsidRPr="00533EA0" w:rsidRDefault="00087637" w:rsidP="006B094A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Список использованных источников</w:t>
      </w:r>
    </w:p>
    <w:p w14:paraId="2C673B47" w14:textId="77777777" w:rsidR="00597BC0" w:rsidRPr="00533EA0" w:rsidRDefault="00597BC0" w:rsidP="006B094A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lastRenderedPageBreak/>
        <w:t>Приложение А (обязательное)</w:t>
      </w:r>
      <w:r w:rsidR="00C84832" w:rsidRPr="00533EA0">
        <w:rPr>
          <w:sz w:val="24"/>
          <w:szCs w:val="24"/>
        </w:rPr>
        <w:t>.</w:t>
      </w:r>
      <w:r w:rsidRPr="00533EA0">
        <w:rPr>
          <w:sz w:val="24"/>
          <w:szCs w:val="24"/>
        </w:rPr>
        <w:t xml:space="preserve"> Листинг программы</w:t>
      </w:r>
    </w:p>
    <w:p w14:paraId="6CA7B6E1" w14:textId="77777777" w:rsidR="00185F30" w:rsidRDefault="00185F30" w:rsidP="006B094A">
      <w:pPr>
        <w:tabs>
          <w:tab w:val="left" w:pos="567"/>
        </w:tabs>
        <w:ind w:firstLine="284"/>
        <w:rPr>
          <w:sz w:val="24"/>
          <w:szCs w:val="24"/>
        </w:rPr>
      </w:pPr>
    </w:p>
    <w:p w14:paraId="791FB45F" w14:textId="77777777" w:rsidR="00185F30" w:rsidRDefault="00185F30" w:rsidP="006B094A">
      <w:pPr>
        <w:tabs>
          <w:tab w:val="left" w:pos="567"/>
        </w:tabs>
        <w:ind w:firstLine="284"/>
        <w:rPr>
          <w:sz w:val="24"/>
          <w:szCs w:val="24"/>
        </w:rPr>
      </w:pPr>
    </w:p>
    <w:p w14:paraId="0F59DE06" w14:textId="77777777" w:rsidR="005F60E5" w:rsidRPr="00533EA0" w:rsidRDefault="005F60E5" w:rsidP="006B094A">
      <w:pPr>
        <w:tabs>
          <w:tab w:val="left" w:pos="567"/>
        </w:tabs>
        <w:ind w:firstLine="284"/>
        <w:rPr>
          <w:sz w:val="24"/>
          <w:szCs w:val="24"/>
        </w:rPr>
      </w:pPr>
      <w:r w:rsidRPr="00533EA0">
        <w:rPr>
          <w:sz w:val="24"/>
          <w:szCs w:val="24"/>
        </w:rPr>
        <w:t>5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>Перечень графического материала</w:t>
      </w:r>
    </w:p>
    <w:p w14:paraId="05A74DBF" w14:textId="77777777" w:rsidR="00FB0E56" w:rsidRPr="00533EA0" w:rsidRDefault="00342A5D" w:rsidP="006B094A">
      <w:pPr>
        <w:ind w:left="207"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Структурная схема </w:t>
      </w:r>
      <w:r w:rsidR="00324D46" w:rsidRPr="00533EA0">
        <w:rPr>
          <w:sz w:val="24"/>
          <w:szCs w:val="24"/>
        </w:rPr>
        <w:t>(ПД)</w:t>
      </w:r>
      <w:r w:rsidRPr="00533EA0">
        <w:rPr>
          <w:sz w:val="24"/>
          <w:szCs w:val="24"/>
        </w:rPr>
        <w:t xml:space="preserve"> – формат А1</w:t>
      </w:r>
      <w:r w:rsidR="00CE3849">
        <w:rPr>
          <w:sz w:val="24"/>
          <w:szCs w:val="24"/>
        </w:rPr>
        <w:t>, лист 1</w:t>
      </w:r>
    </w:p>
    <w:p w14:paraId="7E5E4963" w14:textId="77777777" w:rsidR="00FB0E56" w:rsidRPr="00533EA0" w:rsidRDefault="00342A5D" w:rsidP="006B094A">
      <w:pPr>
        <w:ind w:left="207"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Структура базы данных</w:t>
      </w:r>
      <w:r w:rsidR="00F264FD" w:rsidRPr="00533EA0">
        <w:rPr>
          <w:sz w:val="24"/>
          <w:szCs w:val="24"/>
        </w:rPr>
        <w:t xml:space="preserve"> </w:t>
      </w:r>
      <w:r w:rsidR="00324D46" w:rsidRPr="00533EA0">
        <w:rPr>
          <w:sz w:val="24"/>
          <w:szCs w:val="24"/>
        </w:rPr>
        <w:t xml:space="preserve">(ПД) </w:t>
      </w:r>
      <w:r w:rsidR="00FB0E56" w:rsidRPr="00533EA0">
        <w:rPr>
          <w:sz w:val="24"/>
          <w:szCs w:val="24"/>
        </w:rPr>
        <w:t>– формат А</w:t>
      </w:r>
      <w:r w:rsidRPr="00533EA0">
        <w:rPr>
          <w:sz w:val="24"/>
          <w:szCs w:val="24"/>
        </w:rPr>
        <w:t>1</w:t>
      </w:r>
      <w:r w:rsidR="00DE47A2" w:rsidRPr="00533EA0">
        <w:rPr>
          <w:sz w:val="24"/>
          <w:szCs w:val="24"/>
        </w:rPr>
        <w:t>, лист1</w:t>
      </w:r>
    </w:p>
    <w:p w14:paraId="0232533B" w14:textId="77777777" w:rsidR="00FB0E56" w:rsidRPr="00533EA0" w:rsidRDefault="00342A5D" w:rsidP="006B094A">
      <w:pPr>
        <w:tabs>
          <w:tab w:val="left" w:pos="900"/>
        </w:tabs>
        <w:ind w:left="207" w:firstLine="284"/>
        <w:rPr>
          <w:sz w:val="24"/>
          <w:szCs w:val="24"/>
        </w:rPr>
      </w:pPr>
      <w:r w:rsidRPr="00533EA0">
        <w:rPr>
          <w:sz w:val="24"/>
          <w:szCs w:val="24"/>
        </w:rPr>
        <w:t>Блок-схема алгоритма работы пользователя</w:t>
      </w:r>
      <w:r w:rsidR="00F264FD" w:rsidRPr="00533EA0">
        <w:rPr>
          <w:sz w:val="24"/>
          <w:szCs w:val="24"/>
        </w:rPr>
        <w:t xml:space="preserve"> </w:t>
      </w:r>
      <w:r w:rsidR="00324D46" w:rsidRPr="00533EA0">
        <w:rPr>
          <w:sz w:val="24"/>
          <w:szCs w:val="24"/>
        </w:rPr>
        <w:t>(ПД)</w:t>
      </w:r>
      <w:r w:rsidRPr="00533EA0">
        <w:rPr>
          <w:sz w:val="24"/>
          <w:szCs w:val="24"/>
        </w:rPr>
        <w:t xml:space="preserve"> – формат А1</w:t>
      </w:r>
      <w:r w:rsidR="00CE3849">
        <w:rPr>
          <w:sz w:val="24"/>
          <w:szCs w:val="24"/>
        </w:rPr>
        <w:t>, лист 1</w:t>
      </w:r>
    </w:p>
    <w:p w14:paraId="5FAFA013" w14:textId="77777777" w:rsidR="00FB0E56" w:rsidRPr="00533EA0" w:rsidRDefault="006F6E93" w:rsidP="006B094A">
      <w:pPr>
        <w:ind w:left="207"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Блок-схема алгоритма</w:t>
      </w:r>
      <w:r w:rsidR="00F264FD" w:rsidRPr="00533EA0">
        <w:rPr>
          <w:sz w:val="24"/>
          <w:szCs w:val="24"/>
        </w:rPr>
        <w:t xml:space="preserve"> </w:t>
      </w:r>
      <w:r w:rsidRPr="00533EA0">
        <w:rPr>
          <w:sz w:val="24"/>
          <w:szCs w:val="24"/>
        </w:rPr>
        <w:t xml:space="preserve">работы программы </w:t>
      </w:r>
      <w:r w:rsidR="00F264FD" w:rsidRPr="00533EA0">
        <w:rPr>
          <w:sz w:val="24"/>
          <w:szCs w:val="24"/>
        </w:rPr>
        <w:t xml:space="preserve">(ПД) </w:t>
      </w:r>
      <w:r w:rsidR="00FB0E56" w:rsidRPr="00533EA0">
        <w:rPr>
          <w:sz w:val="24"/>
          <w:szCs w:val="24"/>
        </w:rPr>
        <w:t>–формат А</w:t>
      </w:r>
      <w:r w:rsidR="00342A5D" w:rsidRPr="00533EA0">
        <w:rPr>
          <w:sz w:val="24"/>
          <w:szCs w:val="24"/>
        </w:rPr>
        <w:t>1</w:t>
      </w:r>
      <w:r w:rsidR="00CE3849">
        <w:rPr>
          <w:sz w:val="24"/>
          <w:szCs w:val="24"/>
        </w:rPr>
        <w:t>, лист 1</w:t>
      </w:r>
    </w:p>
    <w:p w14:paraId="6F9CE818" w14:textId="77777777" w:rsidR="00FB0E56" w:rsidRPr="00533EA0" w:rsidRDefault="00342A5D" w:rsidP="006B094A">
      <w:pPr>
        <w:tabs>
          <w:tab w:val="left" w:pos="851"/>
        </w:tabs>
        <w:ind w:left="207" w:firstLine="284"/>
        <w:rPr>
          <w:sz w:val="24"/>
          <w:szCs w:val="24"/>
        </w:rPr>
      </w:pPr>
      <w:r w:rsidRPr="00533EA0">
        <w:rPr>
          <w:sz w:val="24"/>
          <w:szCs w:val="24"/>
        </w:rPr>
        <w:t>Эскизы рабочих окон программы</w:t>
      </w:r>
      <w:r w:rsidR="00324D46" w:rsidRPr="00533EA0">
        <w:rPr>
          <w:sz w:val="24"/>
          <w:szCs w:val="24"/>
        </w:rPr>
        <w:t xml:space="preserve"> (ПЛ)</w:t>
      </w:r>
      <w:r w:rsidR="00FB0E56" w:rsidRPr="00533EA0">
        <w:rPr>
          <w:sz w:val="24"/>
          <w:szCs w:val="24"/>
        </w:rPr>
        <w:t xml:space="preserve"> – формат А1, листов </w:t>
      </w:r>
      <w:r w:rsidRPr="00533EA0">
        <w:rPr>
          <w:sz w:val="24"/>
          <w:szCs w:val="24"/>
        </w:rPr>
        <w:t>2</w:t>
      </w:r>
    </w:p>
    <w:p w14:paraId="7180E6D6" w14:textId="77777777" w:rsidR="00324D46" w:rsidRPr="00533EA0" w:rsidRDefault="00324D46" w:rsidP="006B094A">
      <w:pPr>
        <w:contextualSpacing/>
        <w:jc w:val="both"/>
        <w:rPr>
          <w:sz w:val="24"/>
          <w:szCs w:val="24"/>
        </w:rPr>
      </w:pPr>
    </w:p>
    <w:p w14:paraId="7924A556" w14:textId="77777777" w:rsidR="002C3783" w:rsidRPr="00533EA0" w:rsidRDefault="002C3783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6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>Содержание задания по тех</w:t>
      </w:r>
      <w:r w:rsidR="00CE3849">
        <w:rPr>
          <w:sz w:val="24"/>
          <w:szCs w:val="24"/>
        </w:rPr>
        <w:t>нико-экономическому обоснованию</w:t>
      </w:r>
    </w:p>
    <w:p w14:paraId="0DE7CF5A" w14:textId="6987D9BA" w:rsidR="00B40942" w:rsidRPr="00533EA0" w:rsidRDefault="00D65A92" w:rsidP="006B094A">
      <w:pPr>
        <w:ind w:firstLine="49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1" w:name="_GoBack"/>
      <w:bookmarkEnd w:id="1"/>
      <w:r w:rsidR="007B5968" w:rsidRPr="00533EA0">
        <w:rPr>
          <w:sz w:val="24"/>
          <w:szCs w:val="24"/>
        </w:rPr>
        <w:t>Технико-экономическое обосновани</w:t>
      </w:r>
      <w:r w:rsidR="00CE3849">
        <w:rPr>
          <w:sz w:val="24"/>
          <w:szCs w:val="24"/>
        </w:rPr>
        <w:t xml:space="preserve">е эффективности </w:t>
      </w:r>
      <w:r w:rsidR="005E6E2C">
        <w:rPr>
          <w:sz w:val="24"/>
          <w:szCs w:val="24"/>
        </w:rPr>
        <w:t>программного приложения по оценке финансовых рисков предприятия</w:t>
      </w:r>
    </w:p>
    <w:p w14:paraId="110A73F5" w14:textId="77777777" w:rsidR="002C3783" w:rsidRPr="00533EA0" w:rsidRDefault="002C3783" w:rsidP="006B094A">
      <w:pPr>
        <w:contextualSpacing/>
        <w:jc w:val="both"/>
        <w:rPr>
          <w:sz w:val="24"/>
          <w:szCs w:val="24"/>
        </w:rPr>
      </w:pPr>
    </w:p>
    <w:p w14:paraId="590F43B0" w14:textId="39CECF7E" w:rsidR="00BD1AB4" w:rsidRDefault="005F60E5" w:rsidP="006B094A">
      <w:pPr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За</w:t>
      </w:r>
      <w:r w:rsidR="004C2AC0">
        <w:rPr>
          <w:sz w:val="24"/>
          <w:szCs w:val="24"/>
        </w:rPr>
        <w:t xml:space="preserve">дание выдал                    </w:t>
      </w:r>
      <w:r w:rsidR="00816BA0" w:rsidRPr="00232566">
        <w:rPr>
          <w:sz w:val="24"/>
          <w:szCs w:val="24"/>
        </w:rPr>
        <w:t>Е</w:t>
      </w:r>
      <w:r w:rsidR="0089724E" w:rsidRPr="00232566">
        <w:rPr>
          <w:sz w:val="24"/>
          <w:szCs w:val="24"/>
        </w:rPr>
        <w:t>.</w:t>
      </w:r>
      <w:r w:rsidR="00816BA0" w:rsidRPr="00232566">
        <w:rPr>
          <w:sz w:val="24"/>
          <w:szCs w:val="24"/>
        </w:rPr>
        <w:t>А</w:t>
      </w:r>
      <w:r w:rsidR="0089724E" w:rsidRPr="00232566">
        <w:rPr>
          <w:sz w:val="24"/>
          <w:szCs w:val="24"/>
        </w:rPr>
        <w:t xml:space="preserve">. </w:t>
      </w:r>
      <w:r w:rsidR="00816BA0" w:rsidRPr="00232566">
        <w:rPr>
          <w:sz w:val="24"/>
          <w:szCs w:val="24"/>
        </w:rPr>
        <w:t>Олехнович</w:t>
      </w:r>
    </w:p>
    <w:p w14:paraId="39A48DEE" w14:textId="77777777" w:rsidR="00A27B50" w:rsidRPr="00533EA0" w:rsidRDefault="00A27B50" w:rsidP="006B094A">
      <w:pPr>
        <w:contextualSpacing/>
        <w:jc w:val="both"/>
        <w:rPr>
          <w:sz w:val="24"/>
          <w:szCs w:val="24"/>
        </w:rPr>
      </w:pPr>
    </w:p>
    <w:p w14:paraId="78E5B8E0" w14:textId="13AF6786" w:rsidR="005F60E5" w:rsidRPr="00533EA0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7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 xml:space="preserve">Содержание задания </w:t>
      </w:r>
      <w:r w:rsidR="00774655">
        <w:rPr>
          <w:sz w:val="24"/>
          <w:szCs w:val="24"/>
        </w:rPr>
        <w:t xml:space="preserve">по </w:t>
      </w:r>
      <w:r w:rsidR="005E6E2C">
        <w:rPr>
          <w:sz w:val="24"/>
          <w:szCs w:val="24"/>
        </w:rPr>
        <w:t>охране труда</w:t>
      </w:r>
    </w:p>
    <w:p w14:paraId="1FF26C47" w14:textId="35E3E968" w:rsidR="002C3783" w:rsidRDefault="009F1D50" w:rsidP="000F09CA">
      <w:pPr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Реализация эргономических требований к организации и эксплуатации рабочего места при разработке программного приложения</w:t>
      </w:r>
    </w:p>
    <w:p w14:paraId="32309FDC" w14:textId="77777777" w:rsidR="00186E37" w:rsidRPr="00533EA0" w:rsidRDefault="00186E37" w:rsidP="006B094A">
      <w:pPr>
        <w:contextualSpacing/>
        <w:jc w:val="both"/>
        <w:rPr>
          <w:sz w:val="24"/>
          <w:szCs w:val="24"/>
        </w:rPr>
      </w:pPr>
    </w:p>
    <w:p w14:paraId="0E717A04" w14:textId="77777777" w:rsidR="005F60E5" w:rsidRPr="00533EA0" w:rsidRDefault="005F60E5" w:rsidP="006B094A">
      <w:pPr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Задание выдал                    </w:t>
      </w:r>
      <w:r w:rsidR="00675C93">
        <w:rPr>
          <w:sz w:val="24"/>
          <w:szCs w:val="24"/>
        </w:rPr>
        <w:t>Н</w:t>
      </w:r>
      <w:r w:rsidR="00132FEC" w:rsidRPr="004F09F3">
        <w:rPr>
          <w:sz w:val="24"/>
          <w:szCs w:val="24"/>
        </w:rPr>
        <w:t>.</w:t>
      </w:r>
      <w:r w:rsidR="00675C93">
        <w:rPr>
          <w:sz w:val="24"/>
          <w:szCs w:val="24"/>
        </w:rPr>
        <w:t>В</w:t>
      </w:r>
      <w:r w:rsidR="00132FEC" w:rsidRPr="004F09F3">
        <w:rPr>
          <w:sz w:val="24"/>
          <w:szCs w:val="24"/>
        </w:rPr>
        <w:t xml:space="preserve">. </w:t>
      </w:r>
      <w:proofErr w:type="spellStart"/>
      <w:r w:rsidR="00675C93">
        <w:rPr>
          <w:sz w:val="24"/>
          <w:szCs w:val="24"/>
        </w:rPr>
        <w:t>Цявловская</w:t>
      </w:r>
      <w:proofErr w:type="spellEnd"/>
    </w:p>
    <w:p w14:paraId="32629CAF" w14:textId="77777777" w:rsidR="005F60E5" w:rsidRDefault="005F60E5" w:rsidP="006B094A">
      <w:pPr>
        <w:contextualSpacing/>
        <w:jc w:val="both"/>
        <w:rPr>
          <w:sz w:val="24"/>
          <w:szCs w:val="24"/>
        </w:rPr>
      </w:pPr>
    </w:p>
    <w:p w14:paraId="0C21A604" w14:textId="77777777" w:rsidR="00CE3849" w:rsidRPr="00533EA0" w:rsidRDefault="00CE3849" w:rsidP="006B094A">
      <w:pPr>
        <w:contextualSpacing/>
        <w:jc w:val="both"/>
        <w:rPr>
          <w:sz w:val="24"/>
          <w:szCs w:val="24"/>
        </w:rPr>
      </w:pPr>
    </w:p>
    <w:p w14:paraId="01EAA306" w14:textId="77777777" w:rsidR="005F60E5" w:rsidRPr="00533EA0" w:rsidRDefault="005F60E5" w:rsidP="006B094A">
      <w:pPr>
        <w:contextualSpacing/>
        <w:jc w:val="center"/>
        <w:rPr>
          <w:caps/>
          <w:sz w:val="24"/>
          <w:szCs w:val="24"/>
        </w:rPr>
      </w:pPr>
      <w:bookmarkStart w:id="2" w:name="_Toc246409747"/>
      <w:r w:rsidRPr="00533EA0">
        <w:rPr>
          <w:caps/>
          <w:sz w:val="24"/>
          <w:szCs w:val="24"/>
        </w:rPr>
        <w:t>КАЛЕНДАРНЫЙ ПЛАН</w:t>
      </w:r>
      <w:bookmarkEnd w:id="2"/>
    </w:p>
    <w:p w14:paraId="217CE02B" w14:textId="77777777" w:rsidR="005F60E5" w:rsidRPr="00533EA0" w:rsidRDefault="005F60E5" w:rsidP="006B094A">
      <w:pPr>
        <w:contextualSpacing/>
        <w:jc w:val="center"/>
        <w:rPr>
          <w:caps/>
          <w:sz w:val="24"/>
          <w:szCs w:val="24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36"/>
        <w:gridCol w:w="1134"/>
        <w:gridCol w:w="2127"/>
        <w:gridCol w:w="1559"/>
      </w:tblGrid>
      <w:tr w:rsidR="009F263F" w:rsidRPr="00533EA0" w14:paraId="1A7D8EE9" w14:textId="77777777" w:rsidTr="00CE3849">
        <w:tc>
          <w:tcPr>
            <w:tcW w:w="4536" w:type="dxa"/>
            <w:vAlign w:val="center"/>
          </w:tcPr>
          <w:p w14:paraId="4EB093EF" w14:textId="77777777" w:rsidR="009F263F" w:rsidRPr="00533EA0" w:rsidRDefault="009F263F" w:rsidP="006B094A">
            <w:pPr>
              <w:contextualSpacing/>
              <w:jc w:val="center"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134" w:type="dxa"/>
            <w:vAlign w:val="center"/>
          </w:tcPr>
          <w:p w14:paraId="67281F26" w14:textId="77777777" w:rsidR="009F263F" w:rsidRPr="00533EA0" w:rsidRDefault="009F263F" w:rsidP="006B094A">
            <w:pPr>
              <w:contextualSpacing/>
              <w:jc w:val="center"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Объём этапа, %</w:t>
            </w:r>
          </w:p>
        </w:tc>
        <w:tc>
          <w:tcPr>
            <w:tcW w:w="2127" w:type="dxa"/>
            <w:vAlign w:val="center"/>
          </w:tcPr>
          <w:p w14:paraId="093FE128" w14:textId="77777777" w:rsidR="009F263F" w:rsidRPr="00533EA0" w:rsidRDefault="009F263F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59" w:type="dxa"/>
            <w:vAlign w:val="center"/>
          </w:tcPr>
          <w:p w14:paraId="72AD61AB" w14:textId="77777777" w:rsidR="009F263F" w:rsidRPr="00533EA0" w:rsidRDefault="009F263F" w:rsidP="006B094A">
            <w:pPr>
              <w:contextualSpacing/>
              <w:jc w:val="center"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Примечание</w:t>
            </w:r>
          </w:p>
          <w:p w14:paraId="0088C86C" w14:textId="77777777" w:rsidR="009F263F" w:rsidRPr="00533EA0" w:rsidRDefault="009F263F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C82579" w:rsidRPr="00533EA0" w14:paraId="5AEAF653" w14:textId="77777777" w:rsidTr="00CE3849">
        <w:tc>
          <w:tcPr>
            <w:tcW w:w="4536" w:type="dxa"/>
          </w:tcPr>
          <w:p w14:paraId="5DE0328C" w14:textId="77777777" w:rsidR="00C82579" w:rsidRPr="00533EA0" w:rsidRDefault="00C82579" w:rsidP="00C82579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Получение задания на дипломный проект</w:t>
            </w:r>
          </w:p>
        </w:tc>
        <w:tc>
          <w:tcPr>
            <w:tcW w:w="1134" w:type="dxa"/>
          </w:tcPr>
          <w:p w14:paraId="7D000926" w14:textId="77777777" w:rsidR="00C82579" w:rsidRPr="00533EA0" w:rsidRDefault="00C82579" w:rsidP="00C82579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127" w:type="dxa"/>
          </w:tcPr>
          <w:p w14:paraId="056BE8B3" w14:textId="7E55DC24" w:rsidR="00C82579" w:rsidRPr="00533EA0" w:rsidRDefault="00C82579" w:rsidP="00C82579">
            <w:pPr>
              <w:contextualSpacing/>
              <w:jc w:val="center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23.03</w:t>
            </w:r>
            <w:r w:rsidR="0089724E">
              <w:rPr>
                <w:caps/>
                <w:sz w:val="24"/>
                <w:szCs w:val="24"/>
              </w:rPr>
              <w:t>.202</w:t>
            </w:r>
            <w:r w:rsidR="0058142E">
              <w:rPr>
                <w:cap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7CAD21A" w14:textId="77777777" w:rsidR="00C82579" w:rsidRPr="00533EA0" w:rsidRDefault="00C82579" w:rsidP="00C82579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C82579" w:rsidRPr="00533EA0" w14:paraId="72C5828D" w14:textId="77777777" w:rsidTr="00CE3849">
        <w:tc>
          <w:tcPr>
            <w:tcW w:w="4536" w:type="dxa"/>
          </w:tcPr>
          <w:p w14:paraId="02F8C7EA" w14:textId="77777777" w:rsidR="00C82579" w:rsidRPr="00533EA0" w:rsidRDefault="00C82579" w:rsidP="00C82579">
            <w:pPr>
              <w:contextualSpacing/>
              <w:rPr>
                <w:caps/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Обзор научно-технической литературы по теме дипломного проекта</w:t>
            </w:r>
          </w:p>
        </w:tc>
        <w:tc>
          <w:tcPr>
            <w:tcW w:w="1134" w:type="dxa"/>
          </w:tcPr>
          <w:p w14:paraId="1D1A15DB" w14:textId="77777777" w:rsidR="00C82579" w:rsidRPr="00533EA0" w:rsidRDefault="00C82579" w:rsidP="00C82579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0CC52EBB" w14:textId="12387C2F" w:rsidR="00C82579" w:rsidRPr="00533EA0" w:rsidRDefault="0058142E" w:rsidP="0058142E">
            <w:pPr>
              <w:contextualSpacing/>
              <w:jc w:val="center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</w:rPr>
              <w:t>03</w:t>
            </w:r>
            <w:r w:rsidR="00C82579">
              <w:rPr>
                <w:caps/>
                <w:sz w:val="24"/>
              </w:rPr>
              <w:t>.04.20</w:t>
            </w:r>
            <w:r w:rsidR="0089724E">
              <w:rPr>
                <w:caps/>
                <w:sz w:val="24"/>
              </w:rPr>
              <w:t>2</w:t>
            </w:r>
            <w:r>
              <w:rPr>
                <w:caps/>
                <w:sz w:val="24"/>
              </w:rPr>
              <w:t>1</w:t>
            </w:r>
          </w:p>
        </w:tc>
        <w:tc>
          <w:tcPr>
            <w:tcW w:w="1559" w:type="dxa"/>
          </w:tcPr>
          <w:p w14:paraId="039E80F2" w14:textId="77777777" w:rsidR="00C82579" w:rsidRPr="00533EA0" w:rsidRDefault="00C82579" w:rsidP="00C82579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C82579" w:rsidRPr="00533EA0" w14:paraId="52A7ED96" w14:textId="77777777" w:rsidTr="00CE3849">
        <w:tc>
          <w:tcPr>
            <w:tcW w:w="4536" w:type="dxa"/>
          </w:tcPr>
          <w:p w14:paraId="1E2E55BC" w14:textId="56FBE28B" w:rsidR="00C82579" w:rsidRPr="00533EA0" w:rsidRDefault="00C82579" w:rsidP="0089724E">
            <w:pPr>
              <w:contextualSpacing/>
              <w:rPr>
                <w:caps/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 xml:space="preserve">Разработка </w:t>
            </w:r>
            <w:r w:rsidR="0089724E">
              <w:rPr>
                <w:sz w:val="24"/>
                <w:szCs w:val="24"/>
              </w:rPr>
              <w:t>раздела по расчету надежности программного средства</w:t>
            </w:r>
          </w:p>
        </w:tc>
        <w:tc>
          <w:tcPr>
            <w:tcW w:w="1134" w:type="dxa"/>
          </w:tcPr>
          <w:p w14:paraId="729BC02C" w14:textId="77777777" w:rsidR="00C82579" w:rsidRPr="00533EA0" w:rsidRDefault="00C82579" w:rsidP="00C82579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20</w:t>
            </w:r>
          </w:p>
        </w:tc>
        <w:tc>
          <w:tcPr>
            <w:tcW w:w="2127" w:type="dxa"/>
          </w:tcPr>
          <w:p w14:paraId="5C283EA2" w14:textId="455C261D" w:rsidR="00C82579" w:rsidRPr="00533EA0" w:rsidRDefault="0058142E" w:rsidP="0058142E">
            <w:pPr>
              <w:contextualSpacing/>
              <w:jc w:val="center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</w:rPr>
              <w:t>12</w:t>
            </w:r>
            <w:r w:rsidR="0089724E">
              <w:rPr>
                <w:caps/>
                <w:sz w:val="24"/>
              </w:rPr>
              <w:t>.04.202</w:t>
            </w:r>
            <w:r>
              <w:rPr>
                <w:caps/>
                <w:sz w:val="24"/>
              </w:rPr>
              <w:t>1</w:t>
            </w:r>
          </w:p>
        </w:tc>
        <w:tc>
          <w:tcPr>
            <w:tcW w:w="1559" w:type="dxa"/>
          </w:tcPr>
          <w:p w14:paraId="0EF7C75D" w14:textId="77777777" w:rsidR="00C82579" w:rsidRPr="00533EA0" w:rsidRDefault="00C82579" w:rsidP="00C82579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C82579" w:rsidRPr="00533EA0" w14:paraId="1EBE62E0" w14:textId="77777777" w:rsidTr="00CE3849">
        <w:tc>
          <w:tcPr>
            <w:tcW w:w="4536" w:type="dxa"/>
          </w:tcPr>
          <w:p w14:paraId="0F52732E" w14:textId="77777777" w:rsidR="00C82579" w:rsidRPr="00533EA0" w:rsidRDefault="00C82579" w:rsidP="00C82579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экономического раздела</w:t>
            </w:r>
          </w:p>
        </w:tc>
        <w:tc>
          <w:tcPr>
            <w:tcW w:w="1134" w:type="dxa"/>
          </w:tcPr>
          <w:p w14:paraId="69195D76" w14:textId="77777777" w:rsidR="00C82579" w:rsidRPr="00533EA0" w:rsidRDefault="00C82579" w:rsidP="00C82579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</w:rPr>
              <w:t>10</w:t>
            </w:r>
          </w:p>
        </w:tc>
        <w:tc>
          <w:tcPr>
            <w:tcW w:w="2127" w:type="dxa"/>
          </w:tcPr>
          <w:p w14:paraId="0D236916" w14:textId="632CADD5" w:rsidR="00C82579" w:rsidRPr="00533EA0" w:rsidRDefault="0058142E" w:rsidP="0058142E">
            <w:pPr>
              <w:jc w:val="center"/>
            </w:pPr>
            <w:r>
              <w:rPr>
                <w:caps/>
                <w:sz w:val="24"/>
              </w:rPr>
              <w:t>19</w:t>
            </w:r>
            <w:r w:rsidR="0089724E">
              <w:rPr>
                <w:caps/>
                <w:sz w:val="24"/>
              </w:rPr>
              <w:t>.04.202</w:t>
            </w:r>
            <w:r>
              <w:rPr>
                <w:caps/>
                <w:sz w:val="24"/>
              </w:rPr>
              <w:t>1</w:t>
            </w:r>
          </w:p>
        </w:tc>
        <w:tc>
          <w:tcPr>
            <w:tcW w:w="1559" w:type="dxa"/>
          </w:tcPr>
          <w:p w14:paraId="22833614" w14:textId="77777777" w:rsidR="00C82579" w:rsidRPr="00533EA0" w:rsidRDefault="00C82579" w:rsidP="00C82579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C82579" w:rsidRPr="00533EA0" w14:paraId="26A77C43" w14:textId="77777777" w:rsidTr="00CE3849">
        <w:tc>
          <w:tcPr>
            <w:tcW w:w="4536" w:type="dxa"/>
          </w:tcPr>
          <w:p w14:paraId="08E3FB67" w14:textId="77777777" w:rsidR="00C82579" w:rsidRPr="00533EA0" w:rsidRDefault="00C82579" w:rsidP="00C82579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 xml:space="preserve">Разработка раздела по </w:t>
            </w:r>
            <w:r>
              <w:rPr>
                <w:sz w:val="24"/>
                <w:szCs w:val="24"/>
              </w:rPr>
              <w:t>охране труда</w:t>
            </w:r>
          </w:p>
        </w:tc>
        <w:tc>
          <w:tcPr>
            <w:tcW w:w="1134" w:type="dxa"/>
          </w:tcPr>
          <w:p w14:paraId="2D305198" w14:textId="77777777" w:rsidR="00C82579" w:rsidRPr="00533EA0" w:rsidRDefault="00C82579" w:rsidP="00C82579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31B71062" w14:textId="102F304F" w:rsidR="00C82579" w:rsidRPr="00533EA0" w:rsidRDefault="0089724E" w:rsidP="00C82579">
            <w:pPr>
              <w:jc w:val="center"/>
            </w:pPr>
            <w:r>
              <w:rPr>
                <w:caps/>
                <w:sz w:val="24"/>
              </w:rPr>
              <w:t>2</w:t>
            </w:r>
            <w:r w:rsidR="0058142E">
              <w:rPr>
                <w:caps/>
                <w:sz w:val="24"/>
              </w:rPr>
              <w:t>6</w:t>
            </w:r>
            <w:r w:rsidR="00C82579" w:rsidRPr="00533EA0">
              <w:rPr>
                <w:caps/>
                <w:sz w:val="24"/>
              </w:rPr>
              <w:t>.0</w:t>
            </w:r>
            <w:r>
              <w:rPr>
                <w:caps/>
                <w:sz w:val="24"/>
              </w:rPr>
              <w:t>4.202</w:t>
            </w:r>
            <w:r w:rsidR="0058142E">
              <w:rPr>
                <w:caps/>
                <w:sz w:val="24"/>
              </w:rPr>
              <w:t>1</w:t>
            </w:r>
          </w:p>
        </w:tc>
        <w:tc>
          <w:tcPr>
            <w:tcW w:w="1559" w:type="dxa"/>
          </w:tcPr>
          <w:p w14:paraId="56FC431C" w14:textId="77777777" w:rsidR="00C82579" w:rsidRPr="00533EA0" w:rsidRDefault="00C82579" w:rsidP="00C82579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C82579" w:rsidRPr="00533EA0" w14:paraId="74235E9F" w14:textId="77777777" w:rsidTr="00CE3849">
        <w:tc>
          <w:tcPr>
            <w:tcW w:w="4536" w:type="dxa"/>
          </w:tcPr>
          <w:p w14:paraId="0256F02F" w14:textId="77777777" w:rsidR="00C82579" w:rsidRPr="00533EA0" w:rsidRDefault="00C82579" w:rsidP="00C82579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программного модуля системы</w:t>
            </w:r>
          </w:p>
        </w:tc>
        <w:tc>
          <w:tcPr>
            <w:tcW w:w="1134" w:type="dxa"/>
          </w:tcPr>
          <w:p w14:paraId="5C48E662" w14:textId="77777777" w:rsidR="00C82579" w:rsidRPr="00533EA0" w:rsidRDefault="00C82579" w:rsidP="00C82579">
            <w:pPr>
              <w:jc w:val="center"/>
            </w:pPr>
            <w:r w:rsidRPr="00533EA0">
              <w:rPr>
                <w:caps/>
                <w:sz w:val="24"/>
              </w:rPr>
              <w:t>30</w:t>
            </w:r>
          </w:p>
        </w:tc>
        <w:tc>
          <w:tcPr>
            <w:tcW w:w="2127" w:type="dxa"/>
          </w:tcPr>
          <w:p w14:paraId="73BB16FE" w14:textId="1496D07B" w:rsidR="00C82579" w:rsidRPr="00533EA0" w:rsidRDefault="0089724E" w:rsidP="00C82579">
            <w:pPr>
              <w:jc w:val="center"/>
            </w:pPr>
            <w:r>
              <w:rPr>
                <w:caps/>
                <w:sz w:val="24"/>
              </w:rPr>
              <w:t>30.04.202</w:t>
            </w:r>
            <w:r w:rsidR="0058142E">
              <w:rPr>
                <w:caps/>
                <w:sz w:val="24"/>
              </w:rPr>
              <w:t>1</w:t>
            </w:r>
          </w:p>
        </w:tc>
        <w:tc>
          <w:tcPr>
            <w:tcW w:w="1559" w:type="dxa"/>
          </w:tcPr>
          <w:p w14:paraId="6B6DF380" w14:textId="77777777" w:rsidR="00C82579" w:rsidRPr="00533EA0" w:rsidRDefault="00C82579" w:rsidP="00C82579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C82579" w:rsidRPr="00533EA0" w14:paraId="0FDCC509" w14:textId="77777777" w:rsidTr="00CE3849">
        <w:tc>
          <w:tcPr>
            <w:tcW w:w="4536" w:type="dxa"/>
          </w:tcPr>
          <w:p w14:paraId="0BF1F3F9" w14:textId="77777777" w:rsidR="00C82579" w:rsidRPr="00533EA0" w:rsidRDefault="00C82579" w:rsidP="00C82579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14:paraId="5C2954D2" w14:textId="77777777" w:rsidR="00C82579" w:rsidRPr="00533EA0" w:rsidRDefault="00C82579" w:rsidP="00C82579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38A7F36D" w14:textId="182367B0" w:rsidR="00C82579" w:rsidRPr="00533EA0" w:rsidRDefault="0058142E" w:rsidP="0058142E">
            <w:pPr>
              <w:contextualSpacing/>
              <w:jc w:val="center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10</w:t>
            </w:r>
            <w:r w:rsidR="00C82579" w:rsidRPr="00533EA0">
              <w:rPr>
                <w:caps/>
                <w:sz w:val="24"/>
                <w:szCs w:val="24"/>
              </w:rPr>
              <w:t>.0</w:t>
            </w:r>
            <w:r w:rsidR="00C82579">
              <w:rPr>
                <w:caps/>
                <w:sz w:val="24"/>
                <w:szCs w:val="24"/>
              </w:rPr>
              <w:t>5</w:t>
            </w:r>
            <w:r w:rsidR="0089724E">
              <w:rPr>
                <w:caps/>
                <w:sz w:val="24"/>
              </w:rPr>
              <w:t>.202</w:t>
            </w:r>
            <w:r>
              <w:rPr>
                <w:caps/>
                <w:sz w:val="24"/>
              </w:rPr>
              <w:t>1</w:t>
            </w:r>
          </w:p>
        </w:tc>
        <w:tc>
          <w:tcPr>
            <w:tcW w:w="1559" w:type="dxa"/>
          </w:tcPr>
          <w:p w14:paraId="1E326F19" w14:textId="77777777" w:rsidR="00C82579" w:rsidRPr="00533EA0" w:rsidRDefault="00C82579" w:rsidP="00C82579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C82579" w:rsidRPr="00533EA0" w14:paraId="493CE9EB" w14:textId="77777777" w:rsidTr="00CE3849">
        <w:tc>
          <w:tcPr>
            <w:tcW w:w="4536" w:type="dxa"/>
          </w:tcPr>
          <w:p w14:paraId="237FB187" w14:textId="77777777" w:rsidR="00C82579" w:rsidRPr="00533EA0" w:rsidRDefault="00C82579" w:rsidP="00C82579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графических материалов дипломного проекта</w:t>
            </w:r>
          </w:p>
        </w:tc>
        <w:tc>
          <w:tcPr>
            <w:tcW w:w="1134" w:type="dxa"/>
          </w:tcPr>
          <w:p w14:paraId="74CA57EA" w14:textId="77777777" w:rsidR="00C82579" w:rsidRPr="00533EA0" w:rsidRDefault="00C82579" w:rsidP="00C82579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119B9DFA" w14:textId="2C9B3914" w:rsidR="00C82579" w:rsidRPr="00533EA0" w:rsidRDefault="0058142E" w:rsidP="0058142E">
            <w:pPr>
              <w:contextualSpacing/>
              <w:jc w:val="center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14</w:t>
            </w:r>
            <w:r w:rsidR="00C82579" w:rsidRPr="00533EA0">
              <w:rPr>
                <w:caps/>
                <w:sz w:val="24"/>
                <w:szCs w:val="24"/>
              </w:rPr>
              <w:t>.05</w:t>
            </w:r>
            <w:r w:rsidR="0089724E">
              <w:rPr>
                <w:caps/>
                <w:sz w:val="24"/>
              </w:rPr>
              <w:t>.202</w:t>
            </w:r>
            <w:r>
              <w:rPr>
                <w:caps/>
                <w:sz w:val="24"/>
              </w:rPr>
              <w:t>1</w:t>
            </w:r>
          </w:p>
        </w:tc>
        <w:tc>
          <w:tcPr>
            <w:tcW w:w="1559" w:type="dxa"/>
          </w:tcPr>
          <w:p w14:paraId="1A083DF0" w14:textId="77777777" w:rsidR="00C82579" w:rsidRPr="00533EA0" w:rsidRDefault="00C82579" w:rsidP="00C82579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C82579" w:rsidRPr="00533EA0" w14:paraId="5C4F4078" w14:textId="77777777" w:rsidTr="00CE3849">
        <w:trPr>
          <w:trHeight w:val="62"/>
        </w:trPr>
        <w:tc>
          <w:tcPr>
            <w:tcW w:w="4536" w:type="dxa"/>
          </w:tcPr>
          <w:p w14:paraId="40E6AC05" w14:textId="77777777" w:rsidR="00C82579" w:rsidRPr="00533EA0" w:rsidRDefault="00C82579" w:rsidP="00C82579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Сдача дипломного проекта</w:t>
            </w:r>
          </w:p>
        </w:tc>
        <w:tc>
          <w:tcPr>
            <w:tcW w:w="1134" w:type="dxa"/>
          </w:tcPr>
          <w:p w14:paraId="6C6218E0" w14:textId="77777777" w:rsidR="00C82579" w:rsidRPr="00533EA0" w:rsidRDefault="00C82579" w:rsidP="00C82579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127" w:type="dxa"/>
          </w:tcPr>
          <w:p w14:paraId="0A613A25" w14:textId="0EA0D028" w:rsidR="00C82579" w:rsidRPr="00533EA0" w:rsidRDefault="00C82579" w:rsidP="00C82579">
            <w:pPr>
              <w:contextualSpacing/>
              <w:jc w:val="center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</w:rPr>
              <w:t>18</w:t>
            </w:r>
            <w:r w:rsidR="0089724E">
              <w:rPr>
                <w:caps/>
                <w:sz w:val="24"/>
              </w:rPr>
              <w:t>.05.202</w:t>
            </w:r>
            <w:r w:rsidR="0058142E">
              <w:rPr>
                <w:caps/>
                <w:sz w:val="24"/>
              </w:rPr>
              <w:t>1</w:t>
            </w:r>
          </w:p>
        </w:tc>
        <w:tc>
          <w:tcPr>
            <w:tcW w:w="1559" w:type="dxa"/>
          </w:tcPr>
          <w:p w14:paraId="4F005F27" w14:textId="77777777" w:rsidR="00C82579" w:rsidRPr="00533EA0" w:rsidRDefault="00C82579" w:rsidP="00C82579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</w:tbl>
    <w:p w14:paraId="67692B9C" w14:textId="77777777" w:rsidR="005F60E5" w:rsidRDefault="005F60E5" w:rsidP="006B094A">
      <w:pPr>
        <w:contextualSpacing/>
        <w:jc w:val="center"/>
        <w:rPr>
          <w:caps/>
          <w:sz w:val="24"/>
          <w:szCs w:val="24"/>
        </w:rPr>
      </w:pPr>
    </w:p>
    <w:p w14:paraId="48BAEEB7" w14:textId="77777777" w:rsidR="00CE3849" w:rsidRPr="00533EA0" w:rsidRDefault="00CE3849" w:rsidP="006B094A">
      <w:pPr>
        <w:contextualSpacing/>
        <w:jc w:val="center"/>
        <w:rPr>
          <w:caps/>
          <w:sz w:val="24"/>
          <w:szCs w:val="24"/>
        </w:rPr>
      </w:pPr>
    </w:p>
    <w:p w14:paraId="4664C3AA" w14:textId="15089DEA" w:rsidR="005F60E5" w:rsidRPr="00533EA0" w:rsidRDefault="005F60E5" w:rsidP="006B094A">
      <w:pPr>
        <w:contextualSpacing/>
        <w:rPr>
          <w:sz w:val="24"/>
          <w:szCs w:val="24"/>
        </w:rPr>
      </w:pPr>
      <w:r w:rsidRPr="00533EA0">
        <w:rPr>
          <w:sz w:val="24"/>
          <w:szCs w:val="24"/>
        </w:rPr>
        <w:t xml:space="preserve">Дата выдачи задания  </w:t>
      </w:r>
      <w:r w:rsidR="00874157">
        <w:rPr>
          <w:sz w:val="24"/>
          <w:szCs w:val="24"/>
        </w:rPr>
        <w:t>23 марта</w:t>
      </w:r>
      <w:r w:rsidR="0089724E">
        <w:rPr>
          <w:sz w:val="24"/>
          <w:szCs w:val="24"/>
        </w:rPr>
        <w:t xml:space="preserve"> </w:t>
      </w:r>
      <w:r w:rsidR="0058142E">
        <w:rPr>
          <w:sz w:val="24"/>
          <w:szCs w:val="24"/>
        </w:rPr>
        <w:t>2021</w:t>
      </w:r>
      <w:r w:rsidR="0058142E" w:rsidRPr="00533EA0">
        <w:rPr>
          <w:sz w:val="24"/>
          <w:szCs w:val="24"/>
        </w:rPr>
        <w:t xml:space="preserve"> </w:t>
      </w:r>
      <w:r w:rsidR="00874157" w:rsidRPr="00533EA0">
        <w:rPr>
          <w:sz w:val="24"/>
          <w:szCs w:val="24"/>
        </w:rPr>
        <w:t xml:space="preserve">г. </w:t>
      </w:r>
      <w:r w:rsidR="00874157">
        <w:rPr>
          <w:sz w:val="24"/>
          <w:szCs w:val="24"/>
        </w:rPr>
        <w:t xml:space="preserve">  </w:t>
      </w:r>
      <w:r w:rsidR="009F263F" w:rsidRPr="00533EA0">
        <w:rPr>
          <w:sz w:val="24"/>
          <w:szCs w:val="24"/>
        </w:rPr>
        <w:t xml:space="preserve">   </w:t>
      </w:r>
      <w:r w:rsidRPr="00533EA0">
        <w:rPr>
          <w:sz w:val="24"/>
          <w:szCs w:val="24"/>
        </w:rPr>
        <w:t xml:space="preserve">Руководитель  </w:t>
      </w:r>
      <w:r w:rsidR="001D4ACF" w:rsidRPr="00533EA0">
        <w:rPr>
          <w:sz w:val="24"/>
          <w:szCs w:val="24"/>
        </w:rPr>
        <w:tab/>
      </w:r>
      <w:r w:rsidR="001D4ACF" w:rsidRPr="00533EA0">
        <w:rPr>
          <w:sz w:val="24"/>
          <w:szCs w:val="24"/>
        </w:rPr>
        <w:tab/>
      </w:r>
      <w:r w:rsidR="005E6E2C">
        <w:rPr>
          <w:sz w:val="24"/>
          <w:szCs w:val="24"/>
        </w:rPr>
        <w:t>Медведев О.С.</w:t>
      </w:r>
    </w:p>
    <w:p w14:paraId="22B31ACA" w14:textId="77777777" w:rsidR="005F60E5" w:rsidRPr="00533EA0" w:rsidRDefault="005F60E5" w:rsidP="006B094A">
      <w:pPr>
        <w:contextualSpacing/>
        <w:rPr>
          <w:sz w:val="24"/>
          <w:szCs w:val="24"/>
        </w:rPr>
      </w:pPr>
    </w:p>
    <w:p w14:paraId="4C177C8B" w14:textId="09D473EB" w:rsidR="005F60E5" w:rsidRPr="00CC3B52" w:rsidRDefault="005F60E5" w:rsidP="006B094A">
      <w:pPr>
        <w:contextualSpacing/>
        <w:rPr>
          <w:sz w:val="24"/>
          <w:szCs w:val="24"/>
        </w:rPr>
      </w:pPr>
      <w:r w:rsidRPr="00533EA0">
        <w:rPr>
          <w:sz w:val="24"/>
          <w:szCs w:val="24"/>
        </w:rPr>
        <w:t xml:space="preserve">Задание принял к исполнению </w:t>
      </w:r>
      <w:r w:rsidR="00874157">
        <w:rPr>
          <w:sz w:val="24"/>
          <w:szCs w:val="24"/>
        </w:rPr>
        <w:t>23 марта</w:t>
      </w:r>
      <w:r w:rsidR="0089724E">
        <w:rPr>
          <w:sz w:val="24"/>
          <w:szCs w:val="24"/>
        </w:rPr>
        <w:t xml:space="preserve"> </w:t>
      </w:r>
      <w:r w:rsidR="0058142E">
        <w:rPr>
          <w:sz w:val="24"/>
          <w:szCs w:val="24"/>
        </w:rPr>
        <w:t>2021</w:t>
      </w:r>
      <w:r w:rsidR="0058142E" w:rsidRPr="00533EA0">
        <w:rPr>
          <w:sz w:val="24"/>
          <w:szCs w:val="24"/>
        </w:rPr>
        <w:t xml:space="preserve"> </w:t>
      </w:r>
      <w:r w:rsidR="00874157" w:rsidRPr="00533EA0">
        <w:rPr>
          <w:sz w:val="24"/>
          <w:szCs w:val="24"/>
        </w:rPr>
        <w:t xml:space="preserve">г. </w:t>
      </w:r>
      <w:r w:rsidR="00874157">
        <w:rPr>
          <w:sz w:val="24"/>
          <w:szCs w:val="24"/>
        </w:rPr>
        <w:t xml:space="preserve">       </w:t>
      </w:r>
      <w:r w:rsidR="00874157" w:rsidRPr="00533EA0">
        <w:rPr>
          <w:sz w:val="24"/>
          <w:szCs w:val="24"/>
        </w:rPr>
        <w:t xml:space="preserve">    </w:t>
      </w:r>
      <w:r w:rsidR="001D4ACF" w:rsidRPr="00533EA0">
        <w:rPr>
          <w:sz w:val="24"/>
          <w:szCs w:val="24"/>
        </w:rPr>
        <w:tab/>
      </w:r>
      <w:r w:rsidR="00863388" w:rsidRPr="00533EA0">
        <w:rPr>
          <w:sz w:val="24"/>
          <w:szCs w:val="24"/>
        </w:rPr>
        <w:tab/>
      </w:r>
      <w:r w:rsidR="00863388" w:rsidRPr="00533EA0">
        <w:rPr>
          <w:sz w:val="24"/>
          <w:szCs w:val="24"/>
        </w:rPr>
        <w:tab/>
      </w:r>
      <w:r w:rsidR="005E6E2C">
        <w:rPr>
          <w:sz w:val="24"/>
          <w:szCs w:val="24"/>
        </w:rPr>
        <w:t>Самчук</w:t>
      </w:r>
      <w:r w:rsidR="0052132F" w:rsidRPr="00533EA0">
        <w:rPr>
          <w:sz w:val="24"/>
          <w:szCs w:val="24"/>
        </w:rPr>
        <w:t xml:space="preserve"> А.</w:t>
      </w:r>
      <w:r w:rsidR="004404B8" w:rsidRPr="00533EA0">
        <w:rPr>
          <w:sz w:val="24"/>
          <w:szCs w:val="24"/>
        </w:rPr>
        <w:t>В.</w:t>
      </w:r>
    </w:p>
    <w:p w14:paraId="3C11AD13" w14:textId="77777777" w:rsidR="005F60E5" w:rsidRDefault="005F60E5" w:rsidP="006B094A">
      <w:pPr>
        <w:contextualSpacing/>
        <w:jc w:val="center"/>
        <w:rPr>
          <w:caps/>
          <w:sz w:val="24"/>
          <w:szCs w:val="24"/>
        </w:rPr>
      </w:pPr>
    </w:p>
    <w:p w14:paraId="0D297DCF" w14:textId="77777777" w:rsidR="005F60E5" w:rsidRPr="00EB2D38" w:rsidRDefault="005F60E5" w:rsidP="006B094A">
      <w:pPr>
        <w:ind w:firstLine="142"/>
        <w:contextualSpacing/>
        <w:jc w:val="center"/>
        <w:rPr>
          <w:caps/>
          <w:sz w:val="24"/>
          <w:szCs w:val="24"/>
        </w:rPr>
      </w:pPr>
    </w:p>
    <w:sectPr w:rsidR="005F60E5" w:rsidRPr="00EB2D38" w:rsidSect="00874C5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B8FCEF" w14:textId="77777777" w:rsidR="009A4C67" w:rsidRDefault="009A4C67" w:rsidP="00874C50">
      <w:r>
        <w:separator/>
      </w:r>
    </w:p>
  </w:endnote>
  <w:endnote w:type="continuationSeparator" w:id="0">
    <w:p w14:paraId="60DDCC89" w14:textId="77777777" w:rsidR="009A4C67" w:rsidRDefault="009A4C67" w:rsidP="00874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D8F7A" w14:textId="77777777" w:rsidR="00025ECA" w:rsidRDefault="00025ECA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CCC949" w14:textId="77777777" w:rsidR="00025ECA" w:rsidRDefault="00025ECA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9EB9A6" w14:textId="77777777" w:rsidR="00025ECA" w:rsidRDefault="00025EC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697BD8" w14:textId="77777777" w:rsidR="009A4C67" w:rsidRDefault="009A4C67" w:rsidP="00874C50">
      <w:r>
        <w:separator/>
      </w:r>
    </w:p>
  </w:footnote>
  <w:footnote w:type="continuationSeparator" w:id="0">
    <w:p w14:paraId="652F3922" w14:textId="77777777" w:rsidR="009A4C67" w:rsidRDefault="009A4C67" w:rsidP="00874C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7BBC4" w14:textId="77777777" w:rsidR="00025ECA" w:rsidRDefault="00025ECA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44FE22" w14:textId="75DEB3AD" w:rsidR="00025ECA" w:rsidRDefault="00025ECA">
    <w:pPr>
      <w:pStyle w:val="af0"/>
      <w:rPr>
        <w:ins w:id="3" w:author="Телеш " w:date="2021-02-19T13:26:00Z"/>
      </w:rPr>
    </w:pPr>
  </w:p>
  <w:p w14:paraId="09AC251B" w14:textId="55AC9742" w:rsidR="00025ECA" w:rsidRPr="00025ECA" w:rsidRDefault="00025ECA" w:rsidP="00025ECA">
    <w:pPr>
      <w:pStyle w:val="af0"/>
      <w:jc w:val="center"/>
      <w:rPr>
        <w:b/>
        <w:sz w:val="96"/>
        <w:szCs w:val="96"/>
      </w:rPr>
    </w:pPr>
    <w:r w:rsidRPr="00025ECA">
      <w:rPr>
        <w:b/>
        <w:sz w:val="96"/>
        <w:szCs w:val="96"/>
      </w:rPr>
      <w:t>710101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7C19F" w14:textId="77777777" w:rsidR="00025ECA" w:rsidRDefault="00025ECA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D3349"/>
    <w:multiLevelType w:val="hybridMultilevel"/>
    <w:tmpl w:val="DF8A6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Телеш ">
    <w15:presenceInfo w15:providerId="None" w15:userId="Телеш 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141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6CA"/>
    <w:rsid w:val="00006B04"/>
    <w:rsid w:val="00011A15"/>
    <w:rsid w:val="00015BB0"/>
    <w:rsid w:val="00025ECA"/>
    <w:rsid w:val="00045F68"/>
    <w:rsid w:val="00062D0C"/>
    <w:rsid w:val="0007499F"/>
    <w:rsid w:val="0008374B"/>
    <w:rsid w:val="00087637"/>
    <w:rsid w:val="000A4D01"/>
    <w:rsid w:val="000A66CB"/>
    <w:rsid w:val="000C2077"/>
    <w:rsid w:val="000C22BA"/>
    <w:rsid w:val="000C5A03"/>
    <w:rsid w:val="000E18B4"/>
    <w:rsid w:val="000F09CA"/>
    <w:rsid w:val="000F70C0"/>
    <w:rsid w:val="00100CD0"/>
    <w:rsid w:val="00104386"/>
    <w:rsid w:val="00126517"/>
    <w:rsid w:val="00132FEC"/>
    <w:rsid w:val="00150423"/>
    <w:rsid w:val="0015714E"/>
    <w:rsid w:val="001634DD"/>
    <w:rsid w:val="00163524"/>
    <w:rsid w:val="00185F30"/>
    <w:rsid w:val="00186E37"/>
    <w:rsid w:val="00190BD2"/>
    <w:rsid w:val="001A1C63"/>
    <w:rsid w:val="001B4395"/>
    <w:rsid w:val="001D4ACF"/>
    <w:rsid w:val="001F64F0"/>
    <w:rsid w:val="002062B2"/>
    <w:rsid w:val="00221046"/>
    <w:rsid w:val="00225F4D"/>
    <w:rsid w:val="00232566"/>
    <w:rsid w:val="002475CD"/>
    <w:rsid w:val="00256F86"/>
    <w:rsid w:val="002632AA"/>
    <w:rsid w:val="00263819"/>
    <w:rsid w:val="00281419"/>
    <w:rsid w:val="002A2C3F"/>
    <w:rsid w:val="002C3783"/>
    <w:rsid w:val="002C7D41"/>
    <w:rsid w:val="002E7D94"/>
    <w:rsid w:val="00322E3A"/>
    <w:rsid w:val="00324D46"/>
    <w:rsid w:val="00326637"/>
    <w:rsid w:val="00342A5D"/>
    <w:rsid w:val="00352E53"/>
    <w:rsid w:val="003A456C"/>
    <w:rsid w:val="003A5756"/>
    <w:rsid w:val="003B508C"/>
    <w:rsid w:val="003D1BFF"/>
    <w:rsid w:val="003D3F5B"/>
    <w:rsid w:val="003E79A3"/>
    <w:rsid w:val="00405180"/>
    <w:rsid w:val="004217A3"/>
    <w:rsid w:val="004326F0"/>
    <w:rsid w:val="00436D27"/>
    <w:rsid w:val="004404B8"/>
    <w:rsid w:val="00443D24"/>
    <w:rsid w:val="00456E06"/>
    <w:rsid w:val="004736CA"/>
    <w:rsid w:val="004B072B"/>
    <w:rsid w:val="004B36A3"/>
    <w:rsid w:val="004C2AC0"/>
    <w:rsid w:val="004C722A"/>
    <w:rsid w:val="004E666A"/>
    <w:rsid w:val="004E73D5"/>
    <w:rsid w:val="004E7D21"/>
    <w:rsid w:val="004F2EEE"/>
    <w:rsid w:val="0050038C"/>
    <w:rsid w:val="00504B2C"/>
    <w:rsid w:val="0052132F"/>
    <w:rsid w:val="0052499D"/>
    <w:rsid w:val="00525786"/>
    <w:rsid w:val="00533EA0"/>
    <w:rsid w:val="00541E7B"/>
    <w:rsid w:val="00564AF0"/>
    <w:rsid w:val="00567A1F"/>
    <w:rsid w:val="005772B7"/>
    <w:rsid w:val="0058142E"/>
    <w:rsid w:val="00597BC0"/>
    <w:rsid w:val="005B2FF7"/>
    <w:rsid w:val="005E6E2C"/>
    <w:rsid w:val="005F60E5"/>
    <w:rsid w:val="00600934"/>
    <w:rsid w:val="006151C5"/>
    <w:rsid w:val="006163F7"/>
    <w:rsid w:val="00625D8A"/>
    <w:rsid w:val="00664B4A"/>
    <w:rsid w:val="006672EA"/>
    <w:rsid w:val="00675C93"/>
    <w:rsid w:val="006829B8"/>
    <w:rsid w:val="006A6FEF"/>
    <w:rsid w:val="006A711B"/>
    <w:rsid w:val="006B094A"/>
    <w:rsid w:val="006C3A20"/>
    <w:rsid w:val="006D1C1B"/>
    <w:rsid w:val="006F6E93"/>
    <w:rsid w:val="00712A4B"/>
    <w:rsid w:val="00774655"/>
    <w:rsid w:val="007A2213"/>
    <w:rsid w:val="007B5968"/>
    <w:rsid w:val="007B6DE2"/>
    <w:rsid w:val="007D1844"/>
    <w:rsid w:val="008108CA"/>
    <w:rsid w:val="00811152"/>
    <w:rsid w:val="00816BA0"/>
    <w:rsid w:val="00822A9C"/>
    <w:rsid w:val="00823EE9"/>
    <w:rsid w:val="008460F9"/>
    <w:rsid w:val="00863388"/>
    <w:rsid w:val="00874157"/>
    <w:rsid w:val="00874C50"/>
    <w:rsid w:val="008805C0"/>
    <w:rsid w:val="0089724E"/>
    <w:rsid w:val="008E299B"/>
    <w:rsid w:val="008F5CC2"/>
    <w:rsid w:val="00902C3F"/>
    <w:rsid w:val="0091079F"/>
    <w:rsid w:val="00910D3B"/>
    <w:rsid w:val="00926642"/>
    <w:rsid w:val="00943296"/>
    <w:rsid w:val="00950E8A"/>
    <w:rsid w:val="00953DF0"/>
    <w:rsid w:val="00963DE7"/>
    <w:rsid w:val="00996C18"/>
    <w:rsid w:val="009A4C67"/>
    <w:rsid w:val="009C14D7"/>
    <w:rsid w:val="009C5BA2"/>
    <w:rsid w:val="009D02BB"/>
    <w:rsid w:val="009D161B"/>
    <w:rsid w:val="009D6221"/>
    <w:rsid w:val="009D717B"/>
    <w:rsid w:val="009F1D50"/>
    <w:rsid w:val="009F263F"/>
    <w:rsid w:val="009F6711"/>
    <w:rsid w:val="00A144AE"/>
    <w:rsid w:val="00A15E93"/>
    <w:rsid w:val="00A27B50"/>
    <w:rsid w:val="00A34F2C"/>
    <w:rsid w:val="00A46175"/>
    <w:rsid w:val="00A51A08"/>
    <w:rsid w:val="00A5602C"/>
    <w:rsid w:val="00A61563"/>
    <w:rsid w:val="00A821C4"/>
    <w:rsid w:val="00A86EA2"/>
    <w:rsid w:val="00A95A69"/>
    <w:rsid w:val="00AB5DD5"/>
    <w:rsid w:val="00AC50DE"/>
    <w:rsid w:val="00AD724A"/>
    <w:rsid w:val="00B0755E"/>
    <w:rsid w:val="00B21C9A"/>
    <w:rsid w:val="00B40942"/>
    <w:rsid w:val="00B45A7C"/>
    <w:rsid w:val="00B77AAD"/>
    <w:rsid w:val="00BC4910"/>
    <w:rsid w:val="00BC7944"/>
    <w:rsid w:val="00BD1AB4"/>
    <w:rsid w:val="00BE6CFE"/>
    <w:rsid w:val="00BF1E2A"/>
    <w:rsid w:val="00C35808"/>
    <w:rsid w:val="00C568A0"/>
    <w:rsid w:val="00C62E79"/>
    <w:rsid w:val="00C82579"/>
    <w:rsid w:val="00C84832"/>
    <w:rsid w:val="00CB3E6B"/>
    <w:rsid w:val="00CC3B52"/>
    <w:rsid w:val="00CE2927"/>
    <w:rsid w:val="00CE3849"/>
    <w:rsid w:val="00CE38C5"/>
    <w:rsid w:val="00D65A92"/>
    <w:rsid w:val="00D84A6D"/>
    <w:rsid w:val="00DA534B"/>
    <w:rsid w:val="00DB2F3D"/>
    <w:rsid w:val="00DD1717"/>
    <w:rsid w:val="00DD2C4F"/>
    <w:rsid w:val="00DE47A2"/>
    <w:rsid w:val="00DF65CF"/>
    <w:rsid w:val="00E12498"/>
    <w:rsid w:val="00E37156"/>
    <w:rsid w:val="00EB2D38"/>
    <w:rsid w:val="00F264FD"/>
    <w:rsid w:val="00F357B5"/>
    <w:rsid w:val="00F46E06"/>
    <w:rsid w:val="00F745ED"/>
    <w:rsid w:val="00F75762"/>
    <w:rsid w:val="00F8099D"/>
    <w:rsid w:val="00F8462E"/>
    <w:rsid w:val="00FB0E56"/>
    <w:rsid w:val="00FC22D1"/>
    <w:rsid w:val="00FC3E30"/>
    <w:rsid w:val="00FC478B"/>
    <w:rsid w:val="00FF7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11A5F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9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6CA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locked/>
    <w:rsid w:val="004B36A3"/>
    <w:pPr>
      <w:widowControl w:val="0"/>
      <w:autoSpaceDE w:val="0"/>
      <w:autoSpaceDN w:val="0"/>
      <w:adjustRightInd w:val="0"/>
      <w:outlineLvl w:val="0"/>
    </w:pPr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5">
    <w:name w:val="heading 5"/>
    <w:basedOn w:val="a"/>
    <w:next w:val="a"/>
    <w:link w:val="50"/>
    <w:uiPriority w:val="9"/>
    <w:unhideWhenUsed/>
    <w:qFormat/>
    <w:locked/>
    <w:rsid w:val="00E12498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4736CA"/>
    <w:pPr>
      <w:jc w:val="both"/>
    </w:pPr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uiPriority w:val="99"/>
    <w:locked/>
    <w:rsid w:val="004736CA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99"/>
    <w:qFormat/>
    <w:rsid w:val="0052499D"/>
    <w:pPr>
      <w:ind w:left="720"/>
    </w:pPr>
  </w:style>
  <w:style w:type="table" w:styleId="a6">
    <w:name w:val="Table Grid"/>
    <w:basedOn w:val="a1"/>
    <w:uiPriority w:val="99"/>
    <w:rsid w:val="00F75762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1">
    <w:name w:val="Основной текст 21"/>
    <w:basedOn w:val="a"/>
    <w:rsid w:val="009C14D7"/>
    <w:pPr>
      <w:tabs>
        <w:tab w:val="left" w:pos="709"/>
      </w:tabs>
      <w:ind w:firstLine="709"/>
      <w:jc w:val="both"/>
    </w:pPr>
    <w:rPr>
      <w:sz w:val="28"/>
    </w:rPr>
  </w:style>
  <w:style w:type="character" w:customStyle="1" w:styleId="10">
    <w:name w:val="Заголовок 1 Знак"/>
    <w:basedOn w:val="a0"/>
    <w:link w:val="1"/>
    <w:uiPriority w:val="99"/>
    <w:rsid w:val="004B36A3"/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a7">
    <w:name w:val="Balloon Text"/>
    <w:basedOn w:val="a"/>
    <w:link w:val="a8"/>
    <w:uiPriority w:val="99"/>
    <w:semiHidden/>
    <w:unhideWhenUsed/>
    <w:rsid w:val="001F64F0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F64F0"/>
    <w:rPr>
      <w:rFonts w:ascii="Segoe UI" w:eastAsia="Times New Roman" w:hAnsi="Segoe UI" w:cs="Segoe UI"/>
      <w:sz w:val="18"/>
      <w:szCs w:val="18"/>
    </w:rPr>
  </w:style>
  <w:style w:type="paragraph" w:styleId="a9">
    <w:name w:val="Body Text"/>
    <w:basedOn w:val="a"/>
    <w:link w:val="aa"/>
    <w:uiPriority w:val="99"/>
    <w:semiHidden/>
    <w:unhideWhenUsed/>
    <w:rsid w:val="00E12498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E12498"/>
    <w:rPr>
      <w:rFonts w:ascii="Times New Roman" w:eastAsia="Times New Roman" w:hAnsi="Times New Roman"/>
    </w:rPr>
  </w:style>
  <w:style w:type="character" w:customStyle="1" w:styleId="50">
    <w:name w:val="Заголовок 5 Знак"/>
    <w:basedOn w:val="a0"/>
    <w:link w:val="5"/>
    <w:uiPriority w:val="9"/>
    <w:rsid w:val="00E12498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styleId="ab">
    <w:name w:val="annotation reference"/>
    <w:basedOn w:val="a0"/>
    <w:uiPriority w:val="99"/>
    <w:semiHidden/>
    <w:unhideWhenUsed/>
    <w:rsid w:val="00322E3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22E3A"/>
  </w:style>
  <w:style w:type="character" w:customStyle="1" w:styleId="ad">
    <w:name w:val="Текст примечания Знак"/>
    <w:basedOn w:val="a0"/>
    <w:link w:val="ac"/>
    <w:uiPriority w:val="99"/>
    <w:semiHidden/>
    <w:rsid w:val="00322E3A"/>
    <w:rPr>
      <w:rFonts w:ascii="Times New Roman" w:eastAsia="Times New Roman" w:hAnsi="Times New Roma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22E3A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22E3A"/>
    <w:rPr>
      <w:rFonts w:ascii="Times New Roman" w:eastAsia="Times New Roman" w:hAnsi="Times New Roman"/>
      <w:b/>
      <w:bCs/>
    </w:rPr>
  </w:style>
  <w:style w:type="paragraph" w:styleId="af0">
    <w:name w:val="header"/>
    <w:basedOn w:val="a"/>
    <w:link w:val="af1"/>
    <w:uiPriority w:val="99"/>
    <w:unhideWhenUsed/>
    <w:rsid w:val="00874C50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874C50"/>
    <w:rPr>
      <w:rFonts w:ascii="Times New Roman" w:eastAsia="Times New Roman" w:hAnsi="Times New Roman"/>
    </w:rPr>
  </w:style>
  <w:style w:type="paragraph" w:styleId="af2">
    <w:name w:val="footer"/>
    <w:basedOn w:val="a"/>
    <w:link w:val="af3"/>
    <w:uiPriority w:val="99"/>
    <w:unhideWhenUsed/>
    <w:rsid w:val="00874C50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874C50"/>
    <w:rPr>
      <w:rFonts w:ascii="Times New Roman" w:eastAsia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9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6CA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locked/>
    <w:rsid w:val="004B36A3"/>
    <w:pPr>
      <w:widowControl w:val="0"/>
      <w:autoSpaceDE w:val="0"/>
      <w:autoSpaceDN w:val="0"/>
      <w:adjustRightInd w:val="0"/>
      <w:outlineLvl w:val="0"/>
    </w:pPr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5">
    <w:name w:val="heading 5"/>
    <w:basedOn w:val="a"/>
    <w:next w:val="a"/>
    <w:link w:val="50"/>
    <w:uiPriority w:val="9"/>
    <w:unhideWhenUsed/>
    <w:qFormat/>
    <w:locked/>
    <w:rsid w:val="00E12498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4736CA"/>
    <w:pPr>
      <w:jc w:val="both"/>
    </w:pPr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uiPriority w:val="99"/>
    <w:locked/>
    <w:rsid w:val="004736CA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99"/>
    <w:qFormat/>
    <w:rsid w:val="0052499D"/>
    <w:pPr>
      <w:ind w:left="720"/>
    </w:pPr>
  </w:style>
  <w:style w:type="table" w:styleId="a6">
    <w:name w:val="Table Grid"/>
    <w:basedOn w:val="a1"/>
    <w:uiPriority w:val="99"/>
    <w:rsid w:val="00F75762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1">
    <w:name w:val="Основной текст 21"/>
    <w:basedOn w:val="a"/>
    <w:rsid w:val="009C14D7"/>
    <w:pPr>
      <w:tabs>
        <w:tab w:val="left" w:pos="709"/>
      </w:tabs>
      <w:ind w:firstLine="709"/>
      <w:jc w:val="both"/>
    </w:pPr>
    <w:rPr>
      <w:sz w:val="28"/>
    </w:rPr>
  </w:style>
  <w:style w:type="character" w:customStyle="1" w:styleId="10">
    <w:name w:val="Заголовок 1 Знак"/>
    <w:basedOn w:val="a0"/>
    <w:link w:val="1"/>
    <w:uiPriority w:val="99"/>
    <w:rsid w:val="004B36A3"/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a7">
    <w:name w:val="Balloon Text"/>
    <w:basedOn w:val="a"/>
    <w:link w:val="a8"/>
    <w:uiPriority w:val="99"/>
    <w:semiHidden/>
    <w:unhideWhenUsed/>
    <w:rsid w:val="001F64F0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F64F0"/>
    <w:rPr>
      <w:rFonts w:ascii="Segoe UI" w:eastAsia="Times New Roman" w:hAnsi="Segoe UI" w:cs="Segoe UI"/>
      <w:sz w:val="18"/>
      <w:szCs w:val="18"/>
    </w:rPr>
  </w:style>
  <w:style w:type="paragraph" w:styleId="a9">
    <w:name w:val="Body Text"/>
    <w:basedOn w:val="a"/>
    <w:link w:val="aa"/>
    <w:uiPriority w:val="99"/>
    <w:semiHidden/>
    <w:unhideWhenUsed/>
    <w:rsid w:val="00E12498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E12498"/>
    <w:rPr>
      <w:rFonts w:ascii="Times New Roman" w:eastAsia="Times New Roman" w:hAnsi="Times New Roman"/>
    </w:rPr>
  </w:style>
  <w:style w:type="character" w:customStyle="1" w:styleId="50">
    <w:name w:val="Заголовок 5 Знак"/>
    <w:basedOn w:val="a0"/>
    <w:link w:val="5"/>
    <w:uiPriority w:val="9"/>
    <w:rsid w:val="00E12498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styleId="ab">
    <w:name w:val="annotation reference"/>
    <w:basedOn w:val="a0"/>
    <w:uiPriority w:val="99"/>
    <w:semiHidden/>
    <w:unhideWhenUsed/>
    <w:rsid w:val="00322E3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22E3A"/>
  </w:style>
  <w:style w:type="character" w:customStyle="1" w:styleId="ad">
    <w:name w:val="Текст примечания Знак"/>
    <w:basedOn w:val="a0"/>
    <w:link w:val="ac"/>
    <w:uiPriority w:val="99"/>
    <w:semiHidden/>
    <w:rsid w:val="00322E3A"/>
    <w:rPr>
      <w:rFonts w:ascii="Times New Roman" w:eastAsia="Times New Roman" w:hAnsi="Times New Roma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22E3A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22E3A"/>
    <w:rPr>
      <w:rFonts w:ascii="Times New Roman" w:eastAsia="Times New Roman" w:hAnsi="Times New Roman"/>
      <w:b/>
      <w:bCs/>
    </w:rPr>
  </w:style>
  <w:style w:type="paragraph" w:styleId="af0">
    <w:name w:val="header"/>
    <w:basedOn w:val="a"/>
    <w:link w:val="af1"/>
    <w:uiPriority w:val="99"/>
    <w:unhideWhenUsed/>
    <w:rsid w:val="00874C50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874C50"/>
    <w:rPr>
      <w:rFonts w:ascii="Times New Roman" w:eastAsia="Times New Roman" w:hAnsi="Times New Roman"/>
    </w:rPr>
  </w:style>
  <w:style w:type="paragraph" w:styleId="af2">
    <w:name w:val="footer"/>
    <w:basedOn w:val="a"/>
    <w:link w:val="af3"/>
    <w:uiPriority w:val="99"/>
    <w:unhideWhenUsed/>
    <w:rsid w:val="00874C50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874C50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C4773-9409-4A87-B469-59B5AAF6F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Dimon</dc:creator>
  <cp:lastModifiedBy>Алексей Самчук</cp:lastModifiedBy>
  <cp:revision>4</cp:revision>
  <cp:lastPrinted>2021-02-18T14:00:00Z</cp:lastPrinted>
  <dcterms:created xsi:type="dcterms:W3CDTF">2021-03-23T21:51:00Z</dcterms:created>
  <dcterms:modified xsi:type="dcterms:W3CDTF">2021-03-23T22:15:00Z</dcterms:modified>
</cp:coreProperties>
</file>